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3B4F5D" w:rsidR="003B4F5D" w:rsidP="003B4F5D" w:rsidRDefault="003B4F5D" w14:paraId="5619B6A3" w14:textId="069F2FE4">
      <w:pPr>
        <w:pStyle w:val="Heading1"/>
        <w:rPr>
          <w:rStyle w:val="normaltextrun"/>
          <w:rFonts w:asciiTheme="minorHAnsi" w:hAnsiTheme="minorHAnsi" w:cstheme="minorHAnsi"/>
          <w:bCs/>
          <w:sz w:val="28"/>
          <w:szCs w:val="28"/>
        </w:rPr>
      </w:pPr>
      <w:r w:rsidRPr="001C2535">
        <w:rPr>
          <w:noProof/>
          <w:lang w:val="en-US"/>
        </w:rPr>
        <w:drawing>
          <wp:anchor distT="0" distB="0" distL="114300" distR="114300" simplePos="0" relativeHeight="251658240" behindDoc="0" locked="0" layoutInCell="1" allowOverlap="1" wp14:anchorId="473FDF23" wp14:editId="61B502DC">
            <wp:simplePos x="0" y="0"/>
            <wp:positionH relativeFrom="column">
              <wp:posOffset>4361815</wp:posOffset>
            </wp:positionH>
            <wp:positionV relativeFrom="paragraph">
              <wp:posOffset>-561788</wp:posOffset>
            </wp:positionV>
            <wp:extent cx="1844040" cy="448945"/>
            <wp:effectExtent l="0" t="0" r="0" b="0"/>
            <wp:wrapNone/>
            <wp:docPr id="3" name="Picture 12">
              <a:extLst xmlns:a="http://schemas.openxmlformats.org/drawingml/2006/main">
                <a:ext uri="{FF2B5EF4-FFF2-40B4-BE49-F238E27FC236}">
                  <a16:creationId xmlns:a16="http://schemas.microsoft.com/office/drawing/2014/main" id="{00E3A90F-1254-43B9-BA01-F25ED918A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E3A90F-1254-43B9-BA01-F25ED918AE60}"/>
                        </a:ext>
                      </a:extLst>
                    </pic:cNvPr>
                    <pic:cNvPicPr>
                      <a:picLocks noChangeAspect="1"/>
                    </pic:cNvPicPr>
                  </pic:nvPicPr>
                  <pic:blipFill rotWithShape="1">
                    <a:blip r:embed="rId11" cstate="print">
                      <a:extLst>
                        <a:ext uri="{28A0092B-C50C-407E-A947-70E740481C1C}">
                          <a14:useLocalDpi xmlns:a14="http://schemas.microsoft.com/office/drawing/2010/main"/>
                        </a:ext>
                      </a:extLst>
                    </a:blip>
                    <a:srcRect/>
                    <a:stretch/>
                  </pic:blipFill>
                  <pic:spPr>
                    <a:xfrm>
                      <a:off x="0" y="0"/>
                      <a:ext cx="1844040" cy="448945"/>
                    </a:xfrm>
                    <a:prstGeom prst="rect">
                      <a:avLst/>
                    </a:prstGeom>
                  </pic:spPr>
                </pic:pic>
              </a:graphicData>
            </a:graphic>
            <wp14:sizeRelH relativeFrom="page">
              <wp14:pctWidth>0</wp14:pctWidth>
            </wp14:sizeRelH>
            <wp14:sizeRelV relativeFrom="page">
              <wp14:pctHeight>0</wp14:pctHeight>
            </wp14:sizeRelV>
          </wp:anchor>
        </w:drawing>
      </w:r>
      <w:r w:rsidRPr="73ADF204" w:rsidR="003B4F5D">
        <w:rPr>
          <w:rStyle w:val="normaltextrun"/>
          <w:rFonts w:ascii="Calibri" w:hAnsi="Calibri" w:cs="" w:asciiTheme="minorAscii" w:hAnsiTheme="minorAscii" w:cstheme="minorBidi"/>
          <w:sz w:val="28"/>
          <w:szCs w:val="28"/>
        </w:rPr>
        <w:t xml:space="preserve">Introduction to the Labour Force Survey and Annual Population Survey </w:t>
      </w:r>
      <w:r w:rsidRPr="73ADF204" w:rsidR="006226DE">
        <w:rPr>
          <w:rStyle w:val="normaltextrun"/>
          <w:rFonts w:ascii="Calibri" w:hAnsi="Calibri" w:cs="" w:asciiTheme="minorAscii" w:hAnsiTheme="minorAscii" w:cstheme="minorBidi"/>
          <w:sz w:val="28"/>
          <w:szCs w:val="28"/>
        </w:rPr>
        <w:t>Workshop</w:t>
      </w:r>
    </w:p>
    <w:p w:rsidRPr="001C2535" w:rsidR="003B4F5D" w:rsidP="003B4F5D" w:rsidRDefault="003B4F5D" w14:paraId="7C56893F" w14:textId="56615B82">
      <w:pPr>
        <w:pStyle w:val="Heading2"/>
      </w:pPr>
      <w:r>
        <w:rPr>
          <w:rStyle w:val="normaltextrun"/>
          <w:rFonts w:asciiTheme="minorHAnsi" w:hAnsiTheme="minorHAnsi" w:cstheme="minorHAnsi"/>
          <w:b/>
          <w:bCs/>
          <w:sz w:val="28"/>
          <w:szCs w:val="28"/>
        </w:rPr>
        <w:t>Navigating and using LFS documentation</w:t>
      </w:r>
    </w:p>
    <w:p w:rsidR="00D53F88" w:rsidP="003B4F5D" w:rsidRDefault="00D53F88" w14:paraId="364E48C4" w14:textId="77777777">
      <w:pPr>
        <w:pStyle w:val="Default"/>
        <w:spacing w:after="120"/>
        <w:rPr>
          <w:ins w:author="Jennifer Buckley" w:date="2021-04-29T11:52:00Z" w:id="0"/>
          <w:rFonts w:asciiTheme="minorHAnsi" w:hAnsiTheme="minorHAnsi" w:cstheme="minorHAnsi"/>
        </w:rPr>
      </w:pPr>
    </w:p>
    <w:p w:rsidRPr="001C2535" w:rsidR="003B4F5D" w:rsidP="003B4F5D" w:rsidRDefault="0076593B" w14:paraId="307BDC13" w14:textId="622B6854">
      <w:pPr>
        <w:pStyle w:val="Default"/>
        <w:spacing w:after="120"/>
        <w:rPr>
          <w:rFonts w:asciiTheme="minorHAnsi" w:hAnsiTheme="minorHAnsi" w:cstheme="minorHAnsi"/>
          <w:b/>
          <w:bCs/>
        </w:rPr>
      </w:pPr>
      <w:r w:rsidRPr="00D53F88">
        <w:rPr>
          <w:rFonts w:asciiTheme="minorHAnsi" w:hAnsiTheme="minorHAnsi" w:cstheme="minorHAnsi"/>
        </w:rPr>
        <w:t>The LFS has extensive documentation to help you understand and use the data. This exercise is designed to show you to navigate and use the LFS documentation</w:t>
      </w:r>
      <w:r w:rsidRPr="0076593B">
        <w:rPr>
          <w:rFonts w:asciiTheme="minorHAnsi" w:hAnsiTheme="minorHAnsi" w:cstheme="minorHAnsi"/>
          <w:b/>
          <w:bCs/>
        </w:rPr>
        <w:t xml:space="preserve">.  </w:t>
      </w:r>
    </w:p>
    <w:p w:rsidRPr="00AB1630" w:rsidR="003B4F5D" w:rsidP="00AB1630" w:rsidRDefault="003B4F5D" w14:paraId="68B4FA14" w14:textId="35C2801E">
      <w:pPr>
        <w:pStyle w:val="Heading4"/>
      </w:pPr>
      <w:r w:rsidRPr="00AB1630">
        <w:t xml:space="preserve">Task: </w:t>
      </w:r>
      <w:r w:rsidR="00AB1630">
        <w:rPr>
          <w:rFonts w:asciiTheme="minorHAnsi" w:hAnsiTheme="minorHAnsi" w:cstheme="minorHAnsi"/>
          <w:i w:val="0"/>
          <w:color w:val="000000" w:themeColor="text1"/>
        </w:rPr>
        <w:t>Using the documentation, e</w:t>
      </w:r>
      <w:r w:rsidRPr="00AB1630">
        <w:rPr>
          <w:rFonts w:asciiTheme="minorHAnsi" w:hAnsiTheme="minorHAnsi" w:cstheme="minorHAnsi"/>
          <w:i w:val="0"/>
          <w:color w:val="000000" w:themeColor="text1"/>
        </w:rPr>
        <w:t>xplore variables that can be used to answer a research question</w:t>
      </w:r>
    </w:p>
    <w:p w:rsidR="00D53F88" w:rsidP="00D53F88" w:rsidRDefault="00D53F88" w14:paraId="14613F32" w14:textId="77777777">
      <w:pPr>
        <w:pStyle w:val="Default"/>
        <w:spacing w:after="120"/>
        <w:rPr>
          <w:rFonts w:asciiTheme="minorHAnsi" w:hAnsiTheme="minorHAnsi" w:cstheme="minorHAnsi"/>
        </w:rPr>
      </w:pPr>
      <w:r w:rsidRPr="00AB1630">
        <w:rPr>
          <w:rStyle w:val="Heading4Char"/>
        </w:rPr>
        <w:t>Scenario:</w:t>
      </w:r>
      <w:r>
        <w:rPr>
          <w:rFonts w:asciiTheme="minorHAnsi" w:hAnsiTheme="minorHAnsi" w:cstheme="minorHAnsi"/>
        </w:rPr>
        <w:t xml:space="preserve"> </w:t>
      </w:r>
      <w:r w:rsidRPr="001C2535">
        <w:rPr>
          <w:rFonts w:asciiTheme="minorHAnsi" w:hAnsiTheme="minorHAnsi" w:cstheme="minorHAnsi"/>
        </w:rPr>
        <w:t xml:space="preserve">You are </w:t>
      </w:r>
      <w:r>
        <w:rPr>
          <w:rFonts w:asciiTheme="minorHAnsi" w:hAnsiTheme="minorHAnsi" w:cstheme="minorHAnsi"/>
        </w:rPr>
        <w:t xml:space="preserve">interested </w:t>
      </w:r>
      <w:commentRangeStart w:id="1"/>
      <w:r>
        <w:rPr>
          <w:rFonts w:asciiTheme="minorHAnsi" w:hAnsiTheme="minorHAnsi" w:cstheme="minorHAnsi"/>
        </w:rPr>
        <w:t>in zero-hour contracts</w:t>
      </w:r>
      <w:commentRangeEnd w:id="1"/>
      <w:r w:rsidR="00975385">
        <w:rPr>
          <w:rStyle w:val="CommentReference"/>
          <w:rFonts w:asciiTheme="minorHAnsi" w:hAnsiTheme="minorHAnsi" w:cstheme="minorBidi"/>
          <w:color w:val="auto"/>
        </w:rPr>
        <w:commentReference w:id="1"/>
      </w:r>
      <w:r w:rsidRPr="001C2535">
        <w:rPr>
          <w:rFonts w:asciiTheme="minorHAnsi" w:hAnsiTheme="minorHAnsi" w:cstheme="minorHAnsi"/>
        </w:rPr>
        <w:t xml:space="preserve">. </w:t>
      </w:r>
      <w:r>
        <w:rPr>
          <w:rFonts w:asciiTheme="minorHAnsi" w:hAnsiTheme="minorHAnsi" w:cstheme="minorHAnsi"/>
        </w:rPr>
        <w:t xml:space="preserve">You want to carry out some exploratory analysis to find out who is reliant in zero-hour contracts. In particular, you are interested in: migrants, families and geographical differences. </w:t>
      </w:r>
    </w:p>
    <w:p w:rsidRPr="001C2535" w:rsidR="003B4F5D" w:rsidP="003B4F5D" w:rsidRDefault="003B4F5D" w14:paraId="1BB25C52" w14:textId="77777777">
      <w:pPr>
        <w:pStyle w:val="Default"/>
        <w:spacing w:after="120"/>
        <w:rPr>
          <w:rFonts w:asciiTheme="minorHAnsi" w:hAnsiTheme="minorHAnsi" w:cstheme="minorHAnsi"/>
          <w:b/>
          <w:bCs/>
        </w:rPr>
      </w:pPr>
    </w:p>
    <w:p w:rsidRPr="001C2535" w:rsidR="003B4F5D" w:rsidP="00AB1630" w:rsidRDefault="003B4F5D" w14:paraId="01EAAF75" w14:textId="23E2643F">
      <w:pPr>
        <w:pStyle w:val="Heading4"/>
      </w:pPr>
      <w:r>
        <w:t>Learning outcomes</w:t>
      </w:r>
      <w:r w:rsidRPr="001C2535">
        <w:t xml:space="preserve">: </w:t>
      </w:r>
    </w:p>
    <w:p w:rsidRPr="003B4F5D" w:rsidR="003B4F5D" w:rsidP="003B4F5D" w:rsidRDefault="003B4F5D" w14:paraId="18A53EE8" w14:textId="77777777">
      <w:pPr>
        <w:pStyle w:val="ListParagraph"/>
        <w:numPr>
          <w:ilvl w:val="0"/>
          <w:numId w:val="9"/>
        </w:numPr>
        <w:rPr>
          <w:rFonts w:asciiTheme="minorHAnsi" w:hAnsiTheme="minorHAnsi" w:cstheme="minorHAnsi"/>
        </w:rPr>
      </w:pPr>
      <w:r w:rsidRPr="003B4F5D">
        <w:rPr>
          <w:rFonts w:asciiTheme="minorHAnsi" w:hAnsiTheme="minorHAnsi" w:cstheme="minorHAnsi"/>
        </w:rPr>
        <w:t xml:space="preserve">Know what is in the different volumes of the user guide  </w:t>
      </w:r>
    </w:p>
    <w:p w:rsidRPr="003B4F5D" w:rsidR="003B4F5D" w:rsidP="003B4F5D" w:rsidRDefault="003B4F5D" w14:paraId="166B0182" w14:textId="77777777">
      <w:pPr>
        <w:pStyle w:val="ListParagraph"/>
        <w:numPr>
          <w:ilvl w:val="0"/>
          <w:numId w:val="9"/>
        </w:numPr>
        <w:rPr>
          <w:rFonts w:asciiTheme="minorHAnsi" w:hAnsiTheme="minorHAnsi" w:cstheme="minorHAnsi"/>
        </w:rPr>
      </w:pPr>
      <w:r w:rsidRPr="003B4F5D">
        <w:rPr>
          <w:rFonts w:asciiTheme="minorHAnsi" w:hAnsiTheme="minorHAnsi" w:cstheme="minorHAnsi"/>
        </w:rPr>
        <w:t xml:space="preserve">Know that some variables are only in some quarters and how to check using documentation </w:t>
      </w:r>
    </w:p>
    <w:p w:rsidRPr="003B4F5D" w:rsidR="003B4F5D" w:rsidP="003B4F5D" w:rsidRDefault="003B4F5D" w14:paraId="222586AF" w14:textId="77777777">
      <w:pPr>
        <w:pStyle w:val="ListParagraph"/>
        <w:numPr>
          <w:ilvl w:val="0"/>
          <w:numId w:val="9"/>
        </w:numPr>
        <w:rPr>
          <w:rFonts w:asciiTheme="minorHAnsi" w:hAnsiTheme="minorHAnsi" w:cstheme="minorHAnsi"/>
        </w:rPr>
      </w:pPr>
      <w:r w:rsidRPr="003B4F5D">
        <w:rPr>
          <w:rFonts w:asciiTheme="minorHAnsi" w:hAnsiTheme="minorHAnsi" w:cstheme="minorHAnsi"/>
        </w:rPr>
        <w:t xml:space="preserve">Understand that variables have changed over time - how to identify a change  </w:t>
      </w:r>
    </w:p>
    <w:p w:rsidRPr="003B4F5D" w:rsidR="003B4F5D" w:rsidP="003B4F5D" w:rsidRDefault="003B4F5D" w14:paraId="14ACB2BB" w14:textId="5EC2A690">
      <w:pPr>
        <w:pStyle w:val="ListParagraph"/>
        <w:numPr>
          <w:ilvl w:val="0"/>
          <w:numId w:val="9"/>
        </w:numPr>
        <w:rPr>
          <w:rFonts w:asciiTheme="minorHAnsi" w:hAnsiTheme="minorHAnsi" w:cstheme="minorHAnsi"/>
        </w:rPr>
      </w:pPr>
      <w:r w:rsidRPr="003B4F5D">
        <w:rPr>
          <w:rFonts w:asciiTheme="minorHAnsi" w:hAnsiTheme="minorHAnsi" w:cstheme="minorHAnsi"/>
        </w:rPr>
        <w:t xml:space="preserve">Can use the documentation to identify if </w:t>
      </w:r>
      <w:r>
        <w:rPr>
          <w:rFonts w:asciiTheme="minorHAnsi" w:hAnsiTheme="minorHAnsi" w:cstheme="minorHAnsi"/>
        </w:rPr>
        <w:t>you</w:t>
      </w:r>
      <w:r w:rsidRPr="003B4F5D">
        <w:rPr>
          <w:rFonts w:asciiTheme="minorHAnsi" w:hAnsiTheme="minorHAnsi" w:cstheme="minorHAnsi"/>
        </w:rPr>
        <w:t xml:space="preserve"> need to access secure data  </w:t>
      </w:r>
    </w:p>
    <w:p w:rsidRPr="003B4F5D" w:rsidR="003B4F5D" w:rsidP="003B4F5D" w:rsidRDefault="003B4F5D" w14:paraId="40516A87" w14:textId="77777777">
      <w:pPr>
        <w:pStyle w:val="ListParagraph"/>
        <w:numPr>
          <w:ilvl w:val="0"/>
          <w:numId w:val="9"/>
        </w:numPr>
        <w:rPr>
          <w:rFonts w:asciiTheme="minorHAnsi" w:hAnsiTheme="minorHAnsi" w:cstheme="minorHAnsi"/>
        </w:rPr>
      </w:pPr>
      <w:r w:rsidRPr="003B4F5D">
        <w:rPr>
          <w:rFonts w:asciiTheme="minorHAnsi" w:hAnsiTheme="minorHAnsi" w:cstheme="minorHAnsi"/>
        </w:rPr>
        <w:t xml:space="preserve">Can identify what variables are in the longitudinal files  </w:t>
      </w:r>
    </w:p>
    <w:p w:rsidRPr="003B4F5D" w:rsidR="003B4F5D" w:rsidP="003B4F5D" w:rsidRDefault="003B4F5D" w14:paraId="0E709889" w14:textId="77777777">
      <w:pPr>
        <w:pStyle w:val="ListParagraph"/>
        <w:numPr>
          <w:ilvl w:val="0"/>
          <w:numId w:val="9"/>
        </w:numPr>
        <w:rPr>
          <w:rFonts w:asciiTheme="minorHAnsi" w:hAnsiTheme="minorHAnsi" w:cstheme="minorHAnsi"/>
        </w:rPr>
      </w:pPr>
      <w:r w:rsidRPr="003B4F5D">
        <w:rPr>
          <w:rFonts w:asciiTheme="minorHAnsi" w:hAnsiTheme="minorHAnsi" w:cstheme="minorHAnsi"/>
        </w:rPr>
        <w:t xml:space="preserve">Identify and manage multi response variables </w:t>
      </w:r>
    </w:p>
    <w:p w:rsidRPr="003B4F5D" w:rsidR="003B4F5D" w:rsidP="003B4F5D" w:rsidRDefault="003B4F5D" w14:paraId="10986AEE" w14:textId="77777777">
      <w:pPr>
        <w:pStyle w:val="ListParagraph"/>
        <w:numPr>
          <w:ilvl w:val="0"/>
          <w:numId w:val="9"/>
        </w:numPr>
        <w:rPr>
          <w:rFonts w:asciiTheme="minorHAnsi" w:hAnsiTheme="minorHAnsi" w:cstheme="minorHAnsi"/>
        </w:rPr>
      </w:pPr>
      <w:r w:rsidRPr="003B4F5D">
        <w:rPr>
          <w:rFonts w:asciiTheme="minorHAnsi" w:hAnsiTheme="minorHAnsi" w:cstheme="minorHAnsi"/>
        </w:rPr>
        <w:t xml:space="preserve">Can identify and understand derived variables  </w:t>
      </w:r>
    </w:p>
    <w:p w:rsidRPr="001C2535" w:rsidR="003B4F5D" w:rsidP="003B4F5D" w:rsidRDefault="003B4F5D" w14:paraId="19A7813E" w14:textId="77777777">
      <w:pPr>
        <w:pStyle w:val="Default"/>
        <w:spacing w:after="120"/>
        <w:rPr>
          <w:rFonts w:asciiTheme="minorHAnsi" w:hAnsiTheme="minorHAnsi" w:cstheme="minorHAnsi"/>
        </w:rPr>
      </w:pPr>
    </w:p>
    <w:p w:rsidRPr="00E434CA" w:rsidR="00E434CA" w:rsidP="00DC45E5" w:rsidRDefault="00E434CA" w14:paraId="503C4A26" w14:textId="37648E0C">
      <w:pPr>
        <w:pStyle w:val="Heading2"/>
      </w:pPr>
      <w:r>
        <w:t>Part 1: Variables relating to zero-hours contracts</w:t>
      </w:r>
    </w:p>
    <w:p w:rsidR="003F13B2" w:rsidP="00CE4153" w:rsidRDefault="003F13B2" w14:paraId="534799D6" w14:textId="77B8DA00">
      <w:pPr>
        <w:pStyle w:val="Heading3"/>
      </w:pPr>
      <w:commentRangeStart w:id="2"/>
      <w:r w:rsidRPr="00CE4153">
        <w:t xml:space="preserve">Locate the </w:t>
      </w:r>
      <w:commentRangeStart w:id="3"/>
      <w:commentRangeStart w:id="4"/>
      <w:r w:rsidRPr="00CE4153">
        <w:t>documentation</w:t>
      </w:r>
      <w:commentRangeEnd w:id="3"/>
      <w:r>
        <w:rPr>
          <w:rStyle w:val="CommentReference"/>
        </w:rPr>
        <w:commentReference w:id="3"/>
      </w:r>
      <w:commentRangeEnd w:id="4"/>
      <w:r>
        <w:rPr>
          <w:rStyle w:val="CommentReference"/>
        </w:rPr>
        <w:commentReference w:id="4"/>
      </w:r>
      <w:commentRangeEnd w:id="2"/>
      <w:r w:rsidR="00A57769">
        <w:rPr>
          <w:rStyle w:val="CommentReference"/>
          <w:b w:val="0"/>
        </w:rPr>
        <w:commentReference w:id="2"/>
      </w:r>
    </w:p>
    <w:p w:rsidRPr="00A57769" w:rsidR="00A756F4" w:rsidP="00CE4153" w:rsidRDefault="00A756F4" w14:paraId="24C1C549" w14:textId="42F7F5F6">
      <w:pPr>
        <w:pStyle w:val="Heading3"/>
        <w:rPr>
          <w:b w:val="0"/>
          <w:bCs/>
          <w:color w:val="FF0000"/>
        </w:rPr>
      </w:pPr>
      <w:r w:rsidRPr="00A57769">
        <w:rPr>
          <w:b w:val="0"/>
          <w:bCs/>
          <w:color w:val="FF0000"/>
        </w:rPr>
        <w:t xml:space="preserve">Add information about different places documentation can be found. </w:t>
      </w:r>
    </w:p>
    <w:p w:rsidR="00617EB7" w:rsidP="003B4F5D" w:rsidRDefault="0035711B" w14:paraId="347CC668" w14:textId="1F790207">
      <w:pPr>
        <w:pStyle w:val="Default"/>
        <w:spacing w:after="120"/>
        <w:rPr>
          <w:rFonts w:asciiTheme="minorHAnsi" w:hAnsiTheme="minorHAnsi" w:cstheme="minorHAnsi"/>
        </w:rPr>
      </w:pPr>
      <w:r w:rsidRPr="00FA7112">
        <w:rPr>
          <w:rFonts w:asciiTheme="minorHAnsi" w:hAnsiTheme="minorHAnsi" w:cstheme="minorHAnsi"/>
          <w:b/>
        </w:rPr>
        <w:t>1.</w:t>
      </w:r>
      <w:r>
        <w:rPr>
          <w:rFonts w:asciiTheme="minorHAnsi" w:hAnsiTheme="minorHAnsi" w:cstheme="minorHAnsi"/>
        </w:rPr>
        <w:t xml:space="preserve"> </w:t>
      </w:r>
      <w:r w:rsidRPr="001C2535" w:rsidR="003B4F5D">
        <w:rPr>
          <w:rFonts w:asciiTheme="minorHAnsi" w:hAnsiTheme="minorHAnsi" w:cstheme="minorHAnsi"/>
        </w:rPr>
        <w:t xml:space="preserve">This activity will start </w:t>
      </w:r>
      <w:r w:rsidR="00FC3951">
        <w:rPr>
          <w:rFonts w:asciiTheme="minorHAnsi" w:hAnsiTheme="minorHAnsi" w:cstheme="minorHAnsi"/>
        </w:rPr>
        <w:t>by looking at</w:t>
      </w:r>
      <w:r w:rsidRPr="001C2535" w:rsidR="003B4F5D">
        <w:rPr>
          <w:rFonts w:asciiTheme="minorHAnsi" w:hAnsiTheme="minorHAnsi" w:cstheme="minorHAnsi"/>
        </w:rPr>
        <w:t xml:space="preserve"> </w:t>
      </w:r>
      <w:r w:rsidR="00617EB7">
        <w:rPr>
          <w:rFonts w:asciiTheme="minorHAnsi" w:hAnsiTheme="minorHAnsi" w:cstheme="minorHAnsi"/>
        </w:rPr>
        <w:t xml:space="preserve">data </w:t>
      </w:r>
      <w:r w:rsidR="00FC3951">
        <w:rPr>
          <w:rFonts w:asciiTheme="minorHAnsi" w:hAnsiTheme="minorHAnsi" w:cstheme="minorHAnsi"/>
        </w:rPr>
        <w:t>available from</w:t>
      </w:r>
      <w:r w:rsidR="00617EB7">
        <w:rPr>
          <w:rFonts w:asciiTheme="minorHAnsi" w:hAnsiTheme="minorHAnsi" w:cstheme="minorHAnsi"/>
        </w:rPr>
        <w:t xml:space="preserve"> the </w:t>
      </w:r>
      <w:r w:rsidR="00AB1630">
        <w:rPr>
          <w:rFonts w:asciiTheme="minorHAnsi" w:hAnsiTheme="minorHAnsi" w:cstheme="minorHAnsi"/>
        </w:rPr>
        <w:t xml:space="preserve">October-December 2020 Quarterly Labour Force Survey </w:t>
      </w:r>
      <w:r w:rsidR="00617EB7">
        <w:rPr>
          <w:rFonts w:asciiTheme="minorHAnsi" w:hAnsiTheme="minorHAnsi" w:cstheme="minorHAnsi"/>
        </w:rPr>
        <w:t>(SN 8777)</w:t>
      </w:r>
      <w:r w:rsidR="00AB1630">
        <w:rPr>
          <w:rFonts w:asciiTheme="minorHAnsi" w:hAnsiTheme="minorHAnsi" w:cstheme="minorHAnsi"/>
        </w:rPr>
        <w:t xml:space="preserve">. </w:t>
      </w:r>
      <w:hyperlink w:history="1" r:id="rId16">
        <w:r w:rsidRPr="009F0B71" w:rsidR="00AB1630">
          <w:rPr>
            <w:rStyle w:val="Hyperlink"/>
            <w:rFonts w:asciiTheme="minorHAnsi" w:hAnsiTheme="minorHAnsi" w:cstheme="minorHAnsi"/>
          </w:rPr>
          <w:t>Start b</w:t>
        </w:r>
        <w:r w:rsidRPr="009F0B71" w:rsidR="000161E3">
          <w:rPr>
            <w:rStyle w:val="Hyperlink"/>
            <w:rFonts w:asciiTheme="minorHAnsi" w:hAnsiTheme="minorHAnsi" w:cstheme="minorHAnsi"/>
          </w:rPr>
          <w:t>y</w:t>
        </w:r>
        <w:r w:rsidRPr="009F0B71" w:rsidR="00AB1630">
          <w:rPr>
            <w:rStyle w:val="Hyperlink"/>
            <w:rFonts w:asciiTheme="minorHAnsi" w:hAnsiTheme="minorHAnsi" w:cstheme="minorHAnsi"/>
          </w:rPr>
          <w:t xml:space="preserve"> navigating to the </w:t>
        </w:r>
        <w:r w:rsidRPr="009F0B71" w:rsidR="00AE0EBD">
          <w:rPr>
            <w:rStyle w:val="Hyperlink"/>
            <w:rFonts w:asciiTheme="minorHAnsi" w:hAnsiTheme="minorHAnsi" w:cstheme="minorHAnsi"/>
          </w:rPr>
          <w:t>catalogue page</w:t>
        </w:r>
        <w:r w:rsidRPr="009F0B71" w:rsidR="00AB1630">
          <w:rPr>
            <w:rStyle w:val="Hyperlink"/>
            <w:rFonts w:asciiTheme="minorHAnsi" w:hAnsiTheme="minorHAnsi" w:cstheme="minorHAnsi"/>
          </w:rPr>
          <w:t xml:space="preserve"> for the </w:t>
        </w:r>
        <w:r w:rsidRPr="009F0B71" w:rsidR="00617EB7">
          <w:rPr>
            <w:rStyle w:val="Hyperlink"/>
            <w:rFonts w:asciiTheme="minorHAnsi" w:hAnsiTheme="minorHAnsi" w:cstheme="minorHAnsi"/>
          </w:rPr>
          <w:t>dataset</w:t>
        </w:r>
      </w:hyperlink>
      <w:r w:rsidR="009F0B71">
        <w:rPr>
          <w:rFonts w:asciiTheme="minorHAnsi" w:hAnsiTheme="minorHAnsi" w:cstheme="minorHAnsi"/>
        </w:rPr>
        <w:t>.</w:t>
      </w:r>
    </w:p>
    <w:p w:rsidR="00F933E4" w:rsidP="0059089E" w:rsidRDefault="0035711B" w14:paraId="34C8427B" w14:textId="18FF4B31">
      <w:pPr>
        <w:rPr>
          <w:rStyle w:val="Heading3Char"/>
        </w:rPr>
      </w:pPr>
      <w:r w:rsidRPr="00FA7112">
        <w:rPr>
          <w:b/>
          <w:sz w:val="24"/>
          <w:szCs w:val="24"/>
        </w:rPr>
        <w:t>2.</w:t>
      </w:r>
      <w:r>
        <w:rPr>
          <w:sz w:val="24"/>
          <w:szCs w:val="24"/>
        </w:rPr>
        <w:t xml:space="preserve"> </w:t>
      </w:r>
      <w:r w:rsidR="00351DF6">
        <w:rPr>
          <w:sz w:val="24"/>
          <w:szCs w:val="24"/>
        </w:rPr>
        <w:t xml:space="preserve">Navigate to the documentation tab. </w:t>
      </w:r>
    </w:p>
    <w:p w:rsidR="00BF598A" w:rsidP="00CE4153" w:rsidRDefault="00BF598A" w14:paraId="4208A8CF" w14:textId="12C50F08">
      <w:pPr>
        <w:pStyle w:val="Heading3"/>
      </w:pPr>
      <w:r>
        <w:t xml:space="preserve">Review the Questionnaire </w:t>
      </w:r>
      <w:r w:rsidR="00B258DD">
        <w:t>(Volume 2)</w:t>
      </w:r>
    </w:p>
    <w:p w:rsidR="00F90619" w:rsidRDefault="0035711B" w14:paraId="5E5787A5" w14:textId="04F83B54">
      <w:pPr>
        <w:rPr>
          <w:sz w:val="24"/>
          <w:szCs w:val="24"/>
        </w:rPr>
      </w:pPr>
      <w:r>
        <w:rPr>
          <w:sz w:val="24"/>
          <w:szCs w:val="24"/>
        </w:rPr>
        <w:t xml:space="preserve">Using the </w:t>
      </w:r>
      <w:r w:rsidR="004471A7">
        <w:rPr>
          <w:sz w:val="24"/>
          <w:szCs w:val="24"/>
        </w:rPr>
        <w:t xml:space="preserve">‘LFS </w:t>
      </w:r>
      <w:r w:rsidR="00C973A5">
        <w:rPr>
          <w:sz w:val="24"/>
          <w:szCs w:val="24"/>
        </w:rPr>
        <w:t>User Guide</w:t>
      </w:r>
      <w:r w:rsidR="004471A7">
        <w:rPr>
          <w:sz w:val="24"/>
          <w:szCs w:val="24"/>
        </w:rPr>
        <w:t xml:space="preserve"> Vol 2. – Questionnaire’,</w:t>
      </w:r>
      <w:r w:rsidR="00C973A5">
        <w:rPr>
          <w:sz w:val="24"/>
          <w:szCs w:val="24"/>
        </w:rPr>
        <w:t xml:space="preserve"> l</w:t>
      </w:r>
      <w:r>
        <w:rPr>
          <w:sz w:val="24"/>
          <w:szCs w:val="24"/>
        </w:rPr>
        <w:t xml:space="preserve">ocate </w:t>
      </w:r>
      <w:r w:rsidR="00576FA5">
        <w:rPr>
          <w:sz w:val="24"/>
          <w:szCs w:val="24"/>
        </w:rPr>
        <w:t xml:space="preserve">any </w:t>
      </w:r>
      <w:r w:rsidR="004471A7">
        <w:rPr>
          <w:sz w:val="24"/>
          <w:szCs w:val="24"/>
        </w:rPr>
        <w:t>question</w:t>
      </w:r>
      <w:r w:rsidR="00576FA5">
        <w:rPr>
          <w:sz w:val="24"/>
          <w:szCs w:val="24"/>
        </w:rPr>
        <w:t>s</w:t>
      </w:r>
      <w:r>
        <w:rPr>
          <w:sz w:val="24"/>
          <w:szCs w:val="24"/>
        </w:rPr>
        <w:t xml:space="preserve"> </w:t>
      </w:r>
      <w:r w:rsidR="00C973A5">
        <w:rPr>
          <w:sz w:val="24"/>
          <w:szCs w:val="24"/>
        </w:rPr>
        <w:t>that collect information about zero-hour contracts.</w:t>
      </w:r>
      <w:r>
        <w:rPr>
          <w:sz w:val="24"/>
          <w:szCs w:val="24"/>
        </w:rPr>
        <w:t xml:space="preserve"> </w:t>
      </w:r>
      <w:r w:rsidR="004471A7">
        <w:rPr>
          <w:sz w:val="24"/>
          <w:szCs w:val="24"/>
        </w:rPr>
        <w:t>Hint: use the find function (CTRL+F) to search for ‘zero’.</w:t>
      </w:r>
    </w:p>
    <w:p w:rsidRPr="0059089E" w:rsidR="00351DF6" w:rsidP="00351DF6" w:rsidRDefault="00351DF6" w14:paraId="5E3D5EDE" w14:textId="2E66573B">
      <w:pPr>
        <w:rPr>
          <w:b/>
          <w:bCs/>
          <w:i/>
          <w:iCs/>
          <w:sz w:val="24"/>
          <w:szCs w:val="24"/>
        </w:rPr>
      </w:pPr>
      <w:r w:rsidRPr="0059089E">
        <w:rPr>
          <w:rStyle w:val="Heading3Char"/>
          <w:b w:val="0"/>
          <w:bCs/>
          <w:i/>
          <w:iCs/>
        </w:rPr>
        <w:t>Question 1:</w:t>
      </w:r>
      <w:r w:rsidRPr="0059089E">
        <w:rPr>
          <w:b/>
          <w:bCs/>
          <w:i/>
          <w:iCs/>
        </w:rPr>
        <w:t xml:space="preserve"> </w:t>
      </w:r>
      <w:r w:rsidRPr="0059089E">
        <w:rPr>
          <w:i/>
          <w:iCs/>
          <w:sz w:val="24"/>
          <w:szCs w:val="24"/>
        </w:rPr>
        <w:t xml:space="preserve">What is the name of the variable </w:t>
      </w:r>
      <w:r w:rsidRPr="0059089E" w:rsidR="00E12C99">
        <w:rPr>
          <w:i/>
          <w:iCs/>
          <w:sz w:val="24"/>
          <w:szCs w:val="24"/>
        </w:rPr>
        <w:t>assigned to the question that asks about zero-hour contracts?</w:t>
      </w:r>
    </w:p>
    <w:p w:rsidR="004F3FA4" w:rsidP="004F3FA4" w:rsidRDefault="004F3FA4" w14:paraId="63F77591" w14:textId="4158C84D">
      <w:pPr>
        <w:pStyle w:val="paragraph"/>
        <w:spacing w:before="0" w:beforeAutospacing="0" w:after="0" w:afterAutospacing="0"/>
        <w:textAlignment w:val="baseline"/>
      </w:pPr>
      <w:commentRangeStart w:id="5"/>
      <w:r>
        <w:rPr>
          <w:rStyle w:val="normaltextrun"/>
          <w:rFonts w:ascii="Calibri" w:hAnsi="Calibri" w:cs="Calibri"/>
        </w:rPr>
        <w:t>Other useful information we find at this stage includes: </w:t>
      </w:r>
      <w:r>
        <w:rPr>
          <w:rStyle w:val="eop"/>
          <w:rFonts w:ascii="Calibri" w:hAnsi="Calibri" w:cs="Calibri"/>
        </w:rPr>
        <w:t> </w:t>
      </w:r>
    </w:p>
    <w:p w:rsidR="00CE4153" w:rsidP="003B3F77" w:rsidRDefault="004F3FA4" w14:paraId="16B7071E" w14:textId="77777777">
      <w:pPr>
        <w:pStyle w:val="paragraph"/>
        <w:numPr>
          <w:ilvl w:val="0"/>
          <w:numId w:val="12"/>
        </w:numPr>
        <w:spacing w:before="0" w:beforeAutospacing="0" w:after="0" w:afterAutospacing="0"/>
        <w:ind w:left="1080" w:firstLine="0"/>
        <w:textAlignment w:val="baseline"/>
        <w:rPr>
          <w:rFonts w:asciiTheme="minorHAnsi" w:hAnsiTheme="minorHAnsi" w:cstheme="minorHAnsi"/>
        </w:rPr>
      </w:pPr>
      <w:r w:rsidRPr="00CE4153">
        <w:rPr>
          <w:rStyle w:val="normaltextrun"/>
          <w:rFonts w:asciiTheme="minorHAnsi" w:hAnsiTheme="minorHAnsi" w:cstheme="minorHAnsi"/>
        </w:rPr>
        <w:t>The question is asked in all waves. </w:t>
      </w:r>
      <w:r w:rsidRPr="00CE4153">
        <w:rPr>
          <w:rStyle w:val="eop"/>
          <w:rFonts w:asciiTheme="minorHAnsi" w:hAnsiTheme="minorHAnsi" w:cstheme="minorHAnsi"/>
        </w:rPr>
        <w:t> </w:t>
      </w:r>
    </w:p>
    <w:p w:rsidR="009860EE" w:rsidP="00C75C75" w:rsidRDefault="004F3FA4" w14:paraId="0D26EC72" w14:textId="77777777">
      <w:pPr>
        <w:pStyle w:val="paragraph"/>
        <w:numPr>
          <w:ilvl w:val="0"/>
          <w:numId w:val="12"/>
        </w:numPr>
        <w:spacing w:before="0" w:beforeAutospacing="0" w:after="0" w:afterAutospacing="0"/>
        <w:ind w:left="1080" w:firstLine="0"/>
        <w:textAlignment w:val="baseline"/>
        <w:rPr>
          <w:rFonts w:asciiTheme="minorHAnsi" w:hAnsiTheme="minorHAnsi" w:cstheme="minorHAnsi"/>
        </w:rPr>
      </w:pPr>
      <w:r w:rsidRPr="00CE4153">
        <w:rPr>
          <w:rStyle w:val="normaltextrun"/>
          <w:rFonts w:asciiTheme="minorHAnsi" w:hAnsiTheme="minorHAnsi" w:cstheme="minorHAnsi"/>
        </w:rPr>
        <w:t>The variable is available in the EUL dataset </w:t>
      </w:r>
      <w:r w:rsidRPr="00CE4153">
        <w:rPr>
          <w:rStyle w:val="eop"/>
          <w:rFonts w:asciiTheme="minorHAnsi" w:hAnsiTheme="minorHAnsi" w:cstheme="minorHAnsi"/>
        </w:rPr>
        <w:t> </w:t>
      </w:r>
    </w:p>
    <w:p w:rsidRPr="009860EE" w:rsidR="00C75C75" w:rsidP="00C75C75" w:rsidRDefault="009860EE" w14:paraId="37CB3379" w14:textId="51B597B9">
      <w:pPr>
        <w:pStyle w:val="paragraph"/>
        <w:numPr>
          <w:ilvl w:val="0"/>
          <w:numId w:val="12"/>
        </w:numPr>
        <w:spacing w:before="0" w:beforeAutospacing="0" w:after="0" w:afterAutospacing="0"/>
        <w:ind w:left="1080" w:firstLine="0"/>
        <w:textAlignment w:val="baseline"/>
        <w:rPr>
          <w:rFonts w:asciiTheme="minorHAnsi" w:hAnsiTheme="minorHAnsi" w:cstheme="minorHAnsi"/>
        </w:rPr>
      </w:pPr>
      <w:r>
        <w:rPr>
          <w:rFonts w:asciiTheme="minorHAnsi" w:hAnsiTheme="minorHAnsi" w:cstheme="minorHAnsi"/>
        </w:rPr>
        <w:t>T</w:t>
      </w:r>
      <w:r w:rsidRPr="009860EE" w:rsidR="00E12C99">
        <w:rPr>
          <w:rFonts w:asciiTheme="minorHAnsi" w:hAnsiTheme="minorHAnsi" w:cstheme="minorHAnsi"/>
        </w:rPr>
        <w:t xml:space="preserve">he question </w:t>
      </w:r>
      <w:r>
        <w:rPr>
          <w:rFonts w:asciiTheme="minorHAnsi" w:hAnsiTheme="minorHAnsi" w:cstheme="minorHAnsi"/>
        </w:rPr>
        <w:t xml:space="preserve">allows </w:t>
      </w:r>
      <w:r w:rsidRPr="009860EE" w:rsidR="00E12C99">
        <w:rPr>
          <w:rFonts w:asciiTheme="minorHAnsi" w:hAnsiTheme="minorHAnsi" w:cstheme="minorHAnsi"/>
        </w:rPr>
        <w:t>multi-response</w:t>
      </w:r>
      <w:r>
        <w:rPr>
          <w:rFonts w:asciiTheme="minorHAnsi" w:hAnsiTheme="minorHAnsi" w:cstheme="minorHAnsi"/>
        </w:rPr>
        <w:t>s</w:t>
      </w:r>
      <w:r w:rsidR="00BD250C">
        <w:rPr>
          <w:rFonts w:asciiTheme="minorHAnsi" w:hAnsiTheme="minorHAnsi" w:cstheme="minorHAnsi"/>
        </w:rPr>
        <w:t xml:space="preserve">. </w:t>
      </w:r>
      <w:r w:rsidRPr="009860EE" w:rsidR="00F928B3">
        <w:rPr>
          <w:rFonts w:asciiTheme="minorHAnsi" w:hAnsiTheme="minorHAnsi" w:cstheme="minorHAnsi"/>
        </w:rPr>
        <w:t xml:space="preserve">It </w:t>
      </w:r>
      <w:r w:rsidRPr="009860EE" w:rsidR="001A0EC1">
        <w:rPr>
          <w:rFonts w:asciiTheme="minorHAnsi" w:hAnsiTheme="minorHAnsi" w:cstheme="minorHAnsi"/>
        </w:rPr>
        <w:t xml:space="preserve">will be important </w:t>
      </w:r>
      <w:r w:rsidRPr="009860EE" w:rsidR="00F928B3">
        <w:rPr>
          <w:rFonts w:asciiTheme="minorHAnsi" w:hAnsiTheme="minorHAnsi" w:cstheme="minorHAnsi"/>
        </w:rPr>
        <w:t>to know h</w:t>
      </w:r>
      <w:r w:rsidRPr="009860EE" w:rsidR="00E12C99">
        <w:rPr>
          <w:rFonts w:asciiTheme="minorHAnsi" w:hAnsiTheme="minorHAnsi" w:cstheme="minorHAnsi"/>
        </w:rPr>
        <w:t>ow</w:t>
      </w:r>
      <w:r w:rsidRPr="009860EE" w:rsidR="00BF598A">
        <w:rPr>
          <w:rFonts w:asciiTheme="minorHAnsi" w:hAnsiTheme="minorHAnsi" w:cstheme="minorHAnsi"/>
        </w:rPr>
        <w:t xml:space="preserve"> multiple responses</w:t>
      </w:r>
      <w:r w:rsidRPr="009860EE" w:rsidR="00945703">
        <w:rPr>
          <w:rFonts w:asciiTheme="minorHAnsi" w:hAnsiTheme="minorHAnsi" w:cstheme="minorHAnsi"/>
        </w:rPr>
        <w:t xml:space="preserve"> </w:t>
      </w:r>
      <w:r w:rsidRPr="009860EE" w:rsidR="00F928B3">
        <w:rPr>
          <w:rFonts w:asciiTheme="minorHAnsi" w:hAnsiTheme="minorHAnsi" w:cstheme="minorHAnsi"/>
        </w:rPr>
        <w:t>are</w:t>
      </w:r>
      <w:r w:rsidRPr="009860EE" w:rsidR="00E12C99">
        <w:rPr>
          <w:rFonts w:asciiTheme="minorHAnsi" w:hAnsiTheme="minorHAnsi" w:cstheme="minorHAnsi"/>
        </w:rPr>
        <w:t xml:space="preserve"> handled in the dataset</w:t>
      </w:r>
      <w:r w:rsidRPr="009860EE" w:rsidR="00F928B3">
        <w:rPr>
          <w:rFonts w:asciiTheme="minorHAnsi" w:hAnsiTheme="minorHAnsi" w:cstheme="minorHAnsi"/>
        </w:rPr>
        <w:t>.</w:t>
      </w:r>
      <w:commentRangeEnd w:id="5"/>
      <w:r w:rsidR="00A57769">
        <w:rPr>
          <w:rStyle w:val="CommentReference"/>
          <w:rFonts w:asciiTheme="minorHAnsi" w:hAnsiTheme="minorHAnsi" w:eastAsiaTheme="minorHAnsi" w:cstheme="minorBidi"/>
        </w:rPr>
        <w:commentReference w:id="5"/>
      </w:r>
    </w:p>
    <w:p w:rsidR="008C6616" w:rsidP="00C75C75" w:rsidRDefault="008C6616" w14:paraId="6C4B667E" w14:textId="67E275EF">
      <w:pPr>
        <w:pStyle w:val="Heading3"/>
      </w:pPr>
      <w:r>
        <w:rPr>
          <w:shd w:val="clear" w:color="auto" w:fill="FFFFFF"/>
        </w:rPr>
        <w:t>Variables Details: Volume 3 </w:t>
      </w:r>
    </w:p>
    <w:p w:rsidR="001B64FB" w:rsidRDefault="00AC3A1C" w14:paraId="6329C6AF" w14:textId="175B917D">
      <w:pPr>
        <w:rPr>
          <w:sz w:val="24"/>
          <w:szCs w:val="24"/>
        </w:rPr>
      </w:pPr>
      <w:r>
        <w:rPr>
          <w:sz w:val="24"/>
          <w:szCs w:val="24"/>
        </w:rPr>
        <w:t>You can f</w:t>
      </w:r>
      <w:r w:rsidR="001B64FB">
        <w:rPr>
          <w:sz w:val="24"/>
          <w:szCs w:val="24"/>
        </w:rPr>
        <w:t>ind out more information about variables capturing zero-hour contracts</w:t>
      </w:r>
      <w:r w:rsidR="009536FD">
        <w:rPr>
          <w:sz w:val="24"/>
          <w:szCs w:val="24"/>
        </w:rPr>
        <w:t xml:space="preserve"> by looking at ‘LFS User Guide Vol. 3 – Details of LFS Variables 2020’. Again, search the document for ‘zero’.</w:t>
      </w:r>
    </w:p>
    <w:p w:rsidRPr="00FA0DE6" w:rsidR="00FA0DE6" w:rsidP="00FA0DE6" w:rsidRDefault="00FA0DE6" w14:paraId="192E5FCE" w14:textId="4CC638BB">
      <w:pPr>
        <w:spacing w:after="0" w:line="240" w:lineRule="auto"/>
        <w:textAlignment w:val="baseline"/>
        <w:rPr>
          <w:rFonts w:ascii="Segoe UI" w:hAnsi="Segoe UI" w:eastAsia="Times New Roman" w:cs="Segoe UI"/>
          <w:sz w:val="18"/>
          <w:szCs w:val="18"/>
          <w:lang w:eastAsia="en-GB"/>
        </w:rPr>
      </w:pPr>
      <w:r w:rsidRPr="00FA0DE6">
        <w:rPr>
          <w:rFonts w:ascii="Calibri" w:hAnsi="Calibri" w:eastAsia="Times New Roman" w:cs="Calibri"/>
          <w:sz w:val="24"/>
          <w:szCs w:val="24"/>
          <w:lang w:eastAsia="en-GB"/>
        </w:rPr>
        <w:lastRenderedPageBreak/>
        <w:t>You will discover that Vol. 3 includes more variables with information about zero-hour contracts because Vol. 3 also includes details </w:t>
      </w:r>
      <w:r w:rsidRPr="00BD250C">
        <w:rPr>
          <w:rFonts w:ascii="Calibri" w:hAnsi="Calibri" w:eastAsia="Times New Roman" w:cs="Calibri"/>
          <w:sz w:val="24"/>
          <w:szCs w:val="24"/>
          <w:shd w:val="clear" w:color="auto" w:fill="FFFF00"/>
          <w:lang w:eastAsia="en-GB"/>
        </w:rPr>
        <w:t>of derived variable</w:t>
      </w:r>
      <w:r w:rsidRPr="00BD250C">
        <w:rPr>
          <w:rFonts w:ascii="Calibri" w:hAnsi="Calibri" w:eastAsia="Times New Roman" w:cs="Calibri"/>
          <w:sz w:val="24"/>
          <w:szCs w:val="24"/>
          <w:lang w:eastAsia="en-GB"/>
        </w:rPr>
        <w:t>s.</w:t>
      </w:r>
      <w:r w:rsidRPr="00FA0DE6">
        <w:rPr>
          <w:rFonts w:ascii="Calibri" w:hAnsi="Calibri" w:eastAsia="Times New Roman" w:cs="Calibri"/>
          <w:sz w:val="24"/>
          <w:szCs w:val="24"/>
          <w:lang w:eastAsia="en-GB"/>
        </w:rPr>
        <w:t>  </w:t>
      </w:r>
    </w:p>
    <w:p w:rsidR="00BD250C" w:rsidP="00FA0DE6" w:rsidRDefault="00BD250C" w14:paraId="619AFDC9" w14:textId="77777777">
      <w:pPr>
        <w:spacing w:after="0" w:line="240" w:lineRule="auto"/>
        <w:textAlignment w:val="baseline"/>
        <w:rPr>
          <w:rFonts w:ascii="Calibri" w:hAnsi="Calibri" w:eastAsia="Times New Roman" w:cs="Calibri"/>
          <w:sz w:val="24"/>
          <w:szCs w:val="24"/>
          <w:lang w:eastAsia="en-GB"/>
        </w:rPr>
      </w:pPr>
    </w:p>
    <w:p w:rsidRPr="00FA0DE6" w:rsidR="00FA0DE6" w:rsidP="00FA0DE6" w:rsidRDefault="00FA0DE6" w14:paraId="231E1CF5" w14:textId="3E8A7AEF">
      <w:pPr>
        <w:spacing w:after="0" w:line="240" w:lineRule="auto"/>
        <w:textAlignment w:val="baseline"/>
        <w:rPr>
          <w:rFonts w:ascii="Segoe UI" w:hAnsi="Segoe UI" w:eastAsia="Times New Roman" w:cs="Segoe UI"/>
          <w:sz w:val="18"/>
          <w:szCs w:val="18"/>
          <w:lang w:eastAsia="en-GB"/>
        </w:rPr>
      </w:pPr>
      <w:r w:rsidRPr="00FA0DE6">
        <w:rPr>
          <w:rFonts w:ascii="Calibri" w:hAnsi="Calibri" w:eastAsia="Times New Roman" w:cs="Calibri"/>
          <w:sz w:val="24"/>
          <w:szCs w:val="24"/>
          <w:lang w:eastAsia="en-GB"/>
        </w:rPr>
        <w:t>Look at the details for FLEX10 on p.163. Here we can find out additional information including: </w:t>
      </w:r>
    </w:p>
    <w:p w:rsidRPr="00BD250C" w:rsidR="00FA0DE6" w:rsidP="00FA0DE6" w:rsidRDefault="00FA0DE6" w14:paraId="5549A28B" w14:textId="77777777">
      <w:pPr>
        <w:numPr>
          <w:ilvl w:val="0"/>
          <w:numId w:val="13"/>
        </w:numPr>
        <w:spacing w:after="0" w:line="240" w:lineRule="auto"/>
        <w:ind w:left="1080" w:firstLine="0"/>
        <w:textAlignment w:val="baseline"/>
        <w:rPr>
          <w:rFonts w:eastAsia="Times New Roman" w:cstheme="minorHAnsi"/>
          <w:sz w:val="24"/>
          <w:szCs w:val="24"/>
          <w:lang w:eastAsia="en-GB"/>
        </w:rPr>
      </w:pPr>
      <w:r w:rsidRPr="00BD250C">
        <w:rPr>
          <w:rFonts w:eastAsia="Times New Roman" w:cstheme="minorHAnsi"/>
          <w:sz w:val="24"/>
          <w:szCs w:val="24"/>
          <w:lang w:eastAsia="en-GB"/>
        </w:rPr>
        <w:t>The question is asked in all quarters and waves, but this is a recent change (since 2020)  </w:t>
      </w:r>
    </w:p>
    <w:p w:rsidRPr="00BD250C" w:rsidR="00FA0DE6" w:rsidP="00FA0DE6" w:rsidRDefault="00F11335" w14:paraId="04ED898A" w14:textId="6ED4809C">
      <w:pPr>
        <w:numPr>
          <w:ilvl w:val="0"/>
          <w:numId w:val="14"/>
        </w:numPr>
        <w:spacing w:after="0" w:line="240" w:lineRule="auto"/>
        <w:ind w:left="1080" w:firstLine="0"/>
        <w:textAlignment w:val="baseline"/>
        <w:rPr>
          <w:rFonts w:eastAsia="Times New Roman" w:cstheme="minorHAnsi"/>
          <w:sz w:val="24"/>
          <w:szCs w:val="24"/>
          <w:lang w:eastAsia="en-GB"/>
        </w:rPr>
      </w:pPr>
      <w:r w:rsidRPr="00BD250C">
        <w:rPr>
          <w:rFonts w:eastAsia="Times New Roman" w:cstheme="minorHAnsi"/>
          <w:sz w:val="24"/>
          <w:szCs w:val="24"/>
          <w:lang w:eastAsia="en-GB"/>
        </w:rPr>
        <w:t>Y</w:t>
      </w:r>
      <w:r w:rsidRPr="00BD250C" w:rsidR="00FA0DE6">
        <w:rPr>
          <w:rFonts w:eastAsia="Times New Roman" w:cstheme="minorHAnsi"/>
          <w:sz w:val="24"/>
          <w:szCs w:val="24"/>
          <w:lang w:eastAsia="en-GB"/>
        </w:rPr>
        <w:t>ou can find out details</w:t>
      </w:r>
      <w:r w:rsidRPr="00BD250C">
        <w:rPr>
          <w:rFonts w:eastAsia="Times New Roman" w:cstheme="minorHAnsi"/>
          <w:sz w:val="24"/>
          <w:szCs w:val="24"/>
          <w:lang w:eastAsia="en-GB"/>
        </w:rPr>
        <w:t xml:space="preserve"> </w:t>
      </w:r>
      <w:r w:rsidR="00D5389D">
        <w:rPr>
          <w:rFonts w:eastAsia="Times New Roman" w:cstheme="minorHAnsi"/>
          <w:sz w:val="24"/>
          <w:szCs w:val="24"/>
          <w:lang w:eastAsia="en-GB"/>
        </w:rPr>
        <w:t xml:space="preserve">about </w:t>
      </w:r>
      <w:r w:rsidRPr="00BD250C">
        <w:rPr>
          <w:rFonts w:eastAsia="Times New Roman" w:cstheme="minorHAnsi"/>
          <w:sz w:val="24"/>
          <w:szCs w:val="24"/>
          <w:lang w:eastAsia="en-GB"/>
        </w:rPr>
        <w:t xml:space="preserve">multiple response variables </w:t>
      </w:r>
      <w:r w:rsidRPr="00BD250C" w:rsidR="00FA0DE6">
        <w:rPr>
          <w:rFonts w:eastAsia="Times New Roman" w:cstheme="minorHAnsi"/>
          <w:sz w:val="24"/>
          <w:szCs w:val="24"/>
          <w:lang w:eastAsia="en-GB"/>
        </w:rPr>
        <w:t>at the beginning of the user guide (see page 3).  </w:t>
      </w:r>
    </w:p>
    <w:p w:rsidRPr="00FA0DE6" w:rsidR="00FA0DE6" w:rsidP="00FA0DE6" w:rsidRDefault="00FA0DE6" w14:paraId="5C8CB4A5" w14:textId="0FC9789D">
      <w:pPr>
        <w:spacing w:after="0" w:line="240" w:lineRule="auto"/>
        <w:ind w:left="720"/>
        <w:textAlignment w:val="baseline"/>
        <w:rPr>
          <w:rFonts w:ascii="Segoe UI" w:hAnsi="Segoe UI" w:eastAsia="Times New Roman" w:cs="Segoe UI"/>
          <w:sz w:val="18"/>
          <w:szCs w:val="18"/>
          <w:lang w:eastAsia="en-GB"/>
        </w:rPr>
      </w:pPr>
      <w:r w:rsidRPr="00FA0DE6">
        <w:rPr>
          <w:rFonts w:ascii="Times New Roman" w:hAnsi="Times New Roman" w:eastAsia="Times New Roman" w:cs="Times New Roman"/>
          <w:sz w:val="24"/>
          <w:szCs w:val="24"/>
          <w:lang w:eastAsia="en-GB"/>
        </w:rPr>
        <w:t>  </w:t>
      </w:r>
    </w:p>
    <w:p w:rsidRPr="00DD6854" w:rsidR="00FA0DE6" w:rsidP="00FA0DE6" w:rsidRDefault="00FA0DE6" w14:paraId="1CFB1887" w14:textId="3CA1921F">
      <w:pPr>
        <w:spacing w:after="0" w:line="240" w:lineRule="auto"/>
        <w:textAlignment w:val="baseline"/>
        <w:rPr>
          <w:rFonts w:ascii="Calibri" w:hAnsi="Calibri" w:eastAsia="Times New Roman" w:cs="Calibri"/>
          <w:color w:val="FF0000"/>
          <w:sz w:val="24"/>
          <w:szCs w:val="24"/>
          <w:lang w:eastAsia="en-GB"/>
        </w:rPr>
      </w:pPr>
      <w:commentRangeStart w:id="6"/>
      <w:r w:rsidRPr="00DD6854" w:rsidR="00FA0DE6">
        <w:rPr>
          <w:rFonts w:ascii="Calibri" w:hAnsi="Calibri" w:eastAsia="Times New Roman" w:cs="Calibri"/>
          <w:color w:val="FF0000"/>
          <w:sz w:val="24"/>
          <w:szCs w:val="24"/>
          <w:shd w:val="clear" w:color="auto" w:fill="FFFF00"/>
          <w:lang w:eastAsia="en-GB"/>
        </w:rPr>
        <w:t>Question – What does the (1-3) in the name FLEX10(1-3)</w:t>
      </w:r>
      <w:r w:rsidRPr="00DD6854" w:rsidR="00FA0DE6">
        <w:rPr>
          <w:rFonts w:ascii="Calibri" w:hAnsi="Calibri" w:eastAsia="Times New Roman" w:cs="Calibri"/>
          <w:color w:val="FF0000"/>
          <w:sz w:val="24"/>
          <w:szCs w:val="24"/>
          <w:lang w:eastAsia="en-GB"/>
        </w:rPr>
        <w:t> </w:t>
      </w:r>
      <w:r w:rsidRPr="00DD6854" w:rsidR="4A838AEC">
        <w:rPr>
          <w:rFonts w:ascii="Calibri" w:hAnsi="Calibri" w:eastAsia="Times New Roman" w:cs="Calibri"/>
          <w:color w:val="FF0000"/>
          <w:sz w:val="24"/>
          <w:szCs w:val="24"/>
          <w:lang w:eastAsia="en-GB"/>
        </w:rPr>
        <w:t>mean</w:t>
      </w:r>
      <w:commentRangeEnd w:id="6"/>
      <w:r w:rsidRPr="00DD6854" w:rsidR="00012133">
        <w:rPr>
          <w:rStyle w:val="CommentReference"/>
          <w:color w:val="FF0000"/>
        </w:rPr>
        <w:commentReference w:id="6"/>
      </w:r>
    </w:p>
    <w:p w:rsidRPr="00FA0DE6" w:rsidR="00D5389D" w:rsidP="00FA0DE6" w:rsidRDefault="00D5389D" w14:paraId="0330F751" w14:textId="77777777">
      <w:pPr>
        <w:spacing w:after="0" w:line="240" w:lineRule="auto"/>
        <w:textAlignment w:val="baseline"/>
        <w:rPr>
          <w:rFonts w:ascii="Segoe UI" w:hAnsi="Segoe UI" w:eastAsia="Times New Roman" w:cs="Segoe UI"/>
          <w:sz w:val="18"/>
          <w:szCs w:val="18"/>
          <w:lang w:eastAsia="en-GB"/>
        </w:rPr>
      </w:pPr>
    </w:p>
    <w:p w:rsidR="001D6F45" w:rsidRDefault="001D6F45" w14:paraId="77F631D3" w14:textId="330A7420">
      <w:pPr>
        <w:rPr>
          <w:sz w:val="24"/>
          <w:szCs w:val="24"/>
        </w:rPr>
      </w:pPr>
      <w:r w:rsidRPr="00257D7E">
        <w:rPr>
          <w:rStyle w:val="Heading3Char"/>
        </w:rPr>
        <w:t>Question 2:</w:t>
      </w:r>
      <w:r>
        <w:rPr>
          <w:sz w:val="24"/>
          <w:szCs w:val="24"/>
        </w:rPr>
        <w:t xml:space="preserve"> What is the name of the derived variable that is labelled: </w:t>
      </w:r>
      <w:r w:rsidRPr="00257D7E" w:rsidR="00257D7E">
        <w:rPr>
          <w:sz w:val="24"/>
          <w:szCs w:val="24"/>
        </w:rPr>
        <w:t>Whether respondent works zero hours contract</w:t>
      </w:r>
      <w:r w:rsidR="00257D7E">
        <w:rPr>
          <w:sz w:val="24"/>
          <w:szCs w:val="24"/>
        </w:rPr>
        <w:t>?</w:t>
      </w:r>
    </w:p>
    <w:p w:rsidRPr="00F66AFA" w:rsidR="00E02035" w:rsidP="00522EB4" w:rsidRDefault="00E02035" w14:paraId="49B61FA4" w14:textId="75D76C63">
      <w:pPr>
        <w:pStyle w:val="Heading3"/>
      </w:pPr>
      <w:commentRangeStart w:id="7"/>
      <w:r w:rsidRPr="00F66AFA">
        <w:rPr>
          <w:rStyle w:val="normaltextrun"/>
        </w:rPr>
        <w:t xml:space="preserve">Understanding Derived </w:t>
      </w:r>
      <w:r w:rsidRPr="00F66AFA" w:rsidR="00217801">
        <w:rPr>
          <w:rStyle w:val="normaltextrun"/>
        </w:rPr>
        <w:t>Variables (</w:t>
      </w:r>
      <w:r w:rsidRPr="00F66AFA" w:rsidR="00D53F88">
        <w:rPr>
          <w:rStyle w:val="eop"/>
        </w:rPr>
        <w:t>Volume 4)</w:t>
      </w:r>
      <w:commentRangeEnd w:id="7"/>
      <w:r w:rsidR="005821E8">
        <w:rPr>
          <w:rStyle w:val="CommentReference"/>
          <w:b w:val="0"/>
        </w:rPr>
        <w:commentReference w:id="7"/>
      </w:r>
    </w:p>
    <w:p w:rsidR="00E02035" w:rsidP="00E02035" w:rsidRDefault="00E02035" w14:paraId="6AE8BB5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How has FLEXW7 been derived? </w:t>
      </w:r>
      <w:r>
        <w:rPr>
          <w:rStyle w:val="eop"/>
          <w:rFonts w:ascii="Calibri" w:hAnsi="Calibri" w:cs="Calibri"/>
        </w:rPr>
        <w:t> </w:t>
      </w:r>
    </w:p>
    <w:p w:rsidR="00E02035" w:rsidP="00E02035" w:rsidRDefault="00E02035" w14:paraId="7D6877A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You can learn more about derived variables by examining Vol. 4 - Standard Derived Variables 2016. Search for FLEXW7 and you will find the details on p.140. </w:t>
      </w:r>
    </w:p>
    <w:p w:rsidRPr="000D3CA4" w:rsidR="006832AD" w:rsidRDefault="00C7156D" w14:paraId="3315B370" w14:textId="6870ECE6">
      <w:pPr>
        <w:rPr>
          <w:color w:val="FF0000"/>
          <w:sz w:val="24"/>
          <w:szCs w:val="24"/>
        </w:rPr>
      </w:pPr>
      <w:r>
        <w:rPr>
          <w:color w:val="FF0000"/>
          <w:sz w:val="24"/>
          <w:szCs w:val="24"/>
        </w:rPr>
        <w:t>How does FLEXW</w:t>
      </w:r>
      <w:r w:rsidR="000D3CA4">
        <w:rPr>
          <w:color w:val="FF0000"/>
          <w:sz w:val="24"/>
          <w:szCs w:val="24"/>
        </w:rPr>
        <w:t>7</w:t>
      </w:r>
      <w:r>
        <w:rPr>
          <w:color w:val="FF0000"/>
          <w:sz w:val="24"/>
          <w:szCs w:val="24"/>
        </w:rPr>
        <w:t xml:space="preserve"> vary from </w:t>
      </w:r>
      <w:r w:rsidR="000D3CA4">
        <w:rPr>
          <w:color w:val="FF0000"/>
          <w:sz w:val="24"/>
          <w:szCs w:val="24"/>
        </w:rPr>
        <w:t>FLED10? -</w:t>
      </w:r>
    </w:p>
    <w:p w:rsidR="005C2A24" w:rsidP="005C2A24" w:rsidRDefault="009A6619" w14:paraId="0987F42A" w14:textId="1BC7D36A">
      <w:pPr>
        <w:pStyle w:val="Heading3"/>
      </w:pPr>
      <w:r>
        <w:t>Data Dictionary</w:t>
      </w:r>
    </w:p>
    <w:p w:rsidR="00617EB7" w:rsidRDefault="009864A1" w14:paraId="3AC2814E" w14:textId="18F349DD">
      <w:pPr>
        <w:rPr>
          <w:sz w:val="24"/>
          <w:szCs w:val="24"/>
        </w:rPr>
      </w:pPr>
      <w:r>
        <w:rPr>
          <w:sz w:val="24"/>
          <w:szCs w:val="24"/>
        </w:rPr>
        <w:t>Next, search the data dictionary for the derived variable for zero-hour contract workers. The data dic</w:t>
      </w:r>
      <w:r w:rsidR="008D33E5">
        <w:rPr>
          <w:sz w:val="24"/>
          <w:szCs w:val="24"/>
        </w:rPr>
        <w:t xml:space="preserve">tionary </w:t>
      </w:r>
      <w:r w:rsidR="006634E0">
        <w:rPr>
          <w:sz w:val="24"/>
          <w:szCs w:val="24"/>
        </w:rPr>
        <w:t>gives</w:t>
      </w:r>
      <w:r w:rsidR="008D33E5">
        <w:rPr>
          <w:sz w:val="24"/>
          <w:szCs w:val="24"/>
        </w:rPr>
        <w:t xml:space="preserve"> information about each variable</w:t>
      </w:r>
      <w:r w:rsidR="00315870">
        <w:rPr>
          <w:sz w:val="24"/>
          <w:szCs w:val="24"/>
        </w:rPr>
        <w:t xml:space="preserve"> in the named dataset</w:t>
      </w:r>
      <w:r w:rsidR="008D33E5">
        <w:rPr>
          <w:sz w:val="24"/>
          <w:szCs w:val="24"/>
        </w:rPr>
        <w:t xml:space="preserve">, </w:t>
      </w:r>
      <w:r w:rsidR="00A17ECE">
        <w:rPr>
          <w:sz w:val="24"/>
          <w:szCs w:val="24"/>
        </w:rPr>
        <w:t>including</w:t>
      </w:r>
      <w:r w:rsidR="008D33E5">
        <w:rPr>
          <w:sz w:val="24"/>
          <w:szCs w:val="24"/>
        </w:rPr>
        <w:t xml:space="preserve"> </w:t>
      </w:r>
      <w:r w:rsidR="008D33E5">
        <w:rPr>
          <w:sz w:val="24"/>
          <w:szCs w:val="24"/>
        </w:rPr>
        <w:t>position number, name, label, measurement level, and categories.</w:t>
      </w:r>
      <w:r w:rsidR="00DA58AF">
        <w:rPr>
          <w:sz w:val="24"/>
          <w:szCs w:val="24"/>
        </w:rPr>
        <w:t xml:space="preserve"> </w:t>
      </w:r>
      <w:r w:rsidR="0046339A">
        <w:rPr>
          <w:sz w:val="24"/>
          <w:szCs w:val="24"/>
        </w:rPr>
        <w:t>Below is an exce</w:t>
      </w:r>
      <w:r w:rsidR="00B751EE">
        <w:rPr>
          <w:sz w:val="24"/>
          <w:szCs w:val="24"/>
        </w:rPr>
        <w:t>r</w:t>
      </w:r>
      <w:r w:rsidR="0046339A">
        <w:rPr>
          <w:sz w:val="24"/>
          <w:szCs w:val="24"/>
        </w:rPr>
        <w:t xml:space="preserve">pt from the data dictionary for the </w:t>
      </w:r>
      <w:r w:rsidRPr="0046339A" w:rsidR="0046339A">
        <w:rPr>
          <w:sz w:val="24"/>
          <w:szCs w:val="24"/>
        </w:rPr>
        <w:t xml:space="preserve">October-December 2020 </w:t>
      </w:r>
      <w:r w:rsidR="0046339A">
        <w:rPr>
          <w:sz w:val="24"/>
          <w:szCs w:val="24"/>
        </w:rPr>
        <w:t>QLFS.</w:t>
      </w:r>
    </w:p>
    <w:p w:rsidR="008D33E5" w:rsidDel="00FD2CF8" w:rsidRDefault="008D33E5" w14:paraId="33CC3A87" w14:textId="6320ADB4">
      <w:pPr>
        <w:rPr>
          <w:del w:author="Jennifer Buckley" w:date="2021-04-29T12:01:00Z" w:id="8"/>
          <w:sz w:val="24"/>
          <w:szCs w:val="24"/>
        </w:rPr>
      </w:pPr>
    </w:p>
    <w:p w:rsidR="00807C8B" w:rsidRDefault="00807C8B" w14:paraId="2DE0C9FF" w14:textId="0331E75D">
      <w:pPr>
        <w:rPr>
          <w:sz w:val="24"/>
          <w:szCs w:val="24"/>
        </w:rPr>
      </w:pPr>
      <w:r w:rsidR="00807C8B">
        <w:drawing>
          <wp:inline wp14:editId="73ADF204" wp14:anchorId="09B910A9">
            <wp:extent cx="6094732" cy="1228725"/>
            <wp:effectExtent l="0" t="0" r="1270" b="0"/>
            <wp:docPr id="2" name="Picture 2" descr="Image showing details of entry in the data dictionary:&#10;Pos. = 171&#10;Variable = FLEXW7&#10;Variable label = Respondent has zero hours contract&#10;Value = 1.0 Label = Yes&#10;Value = 2.0 Label = No&#10;Value = -9.0 Label = Does not apply&#10;Value = -8.0 Label = No answer" title="FLEXW7 variable details from the data dictionary"/>
            <wp:cNvGraphicFramePr>
              <a:graphicFrameLocks noChangeAspect="1"/>
            </wp:cNvGraphicFramePr>
            <a:graphic>
              <a:graphicData uri="http://schemas.openxmlformats.org/drawingml/2006/picture">
                <pic:pic>
                  <pic:nvPicPr>
                    <pic:cNvPr id="0" name="Picture 2"/>
                    <pic:cNvPicPr/>
                  </pic:nvPicPr>
                  <pic:blipFill>
                    <a:blip r:embed="R1254aba853e643b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94732" cy="1228725"/>
                    </a:xfrm>
                    <a:prstGeom prst="rect">
                      <a:avLst/>
                    </a:prstGeom>
                  </pic:spPr>
                </pic:pic>
              </a:graphicData>
            </a:graphic>
          </wp:inline>
        </w:drawing>
      </w:r>
    </w:p>
    <w:p w:rsidR="00884F7D" w:rsidRDefault="00884F7D" w14:paraId="5C91CD8A" w14:textId="77777777">
      <w:pPr>
        <w:rPr>
          <w:rFonts w:asciiTheme="majorHAnsi" w:hAnsiTheme="majorHAnsi" w:eastAsiaTheme="majorEastAsia" w:cstheme="majorBidi"/>
          <w:color w:val="2F5496" w:themeColor="accent1" w:themeShade="BF"/>
          <w:sz w:val="26"/>
          <w:szCs w:val="26"/>
        </w:rPr>
      </w:pPr>
      <w:r>
        <w:br w:type="page"/>
      </w:r>
    </w:p>
    <w:p w:rsidRPr="007B6312" w:rsidR="00205BD5" w:rsidP="00205BD5" w:rsidRDefault="00205BD5" w14:paraId="26171B38" w14:textId="22ACDC72">
      <w:pPr>
        <w:pStyle w:val="Heading2"/>
        <w:rPr>
          <w:ins w:author="Jennifer Buckley" w:date="2021-04-29T11:50:00Z" w:id="9"/>
        </w:rPr>
      </w:pPr>
      <w:ins w:author="Jennifer Buckley" w:date="2021-04-29T11:50:00Z" w:id="10">
        <w:r w:rsidRPr="00F9159D">
          <w:lastRenderedPageBreak/>
          <w:t>P</w:t>
        </w:r>
        <w:r w:rsidRPr="007B6312">
          <w:t>art 2</w:t>
        </w:r>
        <w:r>
          <w:t xml:space="preserve"> Explore options for </w:t>
        </w:r>
      </w:ins>
      <w:commentRangeStart w:id="11"/>
      <w:ins w:author="Jennifer Buckley" w:date="2021-04-29T11:57:00Z" w:id="12">
        <w:r w:rsidR="00245C24">
          <w:t>analy</w:t>
        </w:r>
      </w:ins>
      <w:ins w:author="Jennifer Buckley" w:date="2021-04-29T13:01:00Z" w:id="13">
        <w:r w:rsidR="0020747B">
          <w:t>sis</w:t>
        </w:r>
      </w:ins>
      <w:commentRangeEnd w:id="11"/>
      <w:r w:rsidR="00884F7D">
        <w:rPr>
          <w:rStyle w:val="CommentReference"/>
          <w:rFonts w:asciiTheme="minorHAnsi" w:hAnsiTheme="minorHAnsi" w:eastAsiaTheme="minorHAnsi" w:cstheme="minorBidi"/>
          <w:color w:val="auto"/>
        </w:rPr>
        <w:commentReference w:id="11"/>
      </w:r>
    </w:p>
    <w:p w:rsidRPr="00110EE9" w:rsidR="00245C24" w:rsidP="00884F7D" w:rsidRDefault="00556C9E" w14:paraId="64449C14" w14:textId="62C4BA8F">
      <w:pPr>
        <w:pStyle w:val="Heading3"/>
      </w:pPr>
      <w:ins w:author="Jennifer Buckley" w:date="2021-04-29T11:57:00Z" w:id="14">
        <w:r>
          <w:t>Identifying</w:t>
        </w:r>
        <w:r w:rsidR="00245C24">
          <w:t xml:space="preserve"> migrants</w:t>
        </w:r>
      </w:ins>
      <w:ins w:author="Jennifer Buckley" w:date="2021-04-29T12:26:00Z" w:id="15">
        <w:r w:rsidR="00E61A87">
          <w:t xml:space="preserve"> t</w:t>
        </w:r>
      </w:ins>
      <w:ins w:author="Jennifer Buckley" w:date="2021-04-29T12:27:00Z" w:id="16">
        <w:r w:rsidR="00E61A87">
          <w:t>o the UK and zero-hour contracts</w:t>
        </w:r>
      </w:ins>
    </w:p>
    <w:p w:rsidR="00C575A9" w:rsidP="008A34E2" w:rsidRDefault="00C73E0B" w14:paraId="6121B7CE" w14:textId="746B063F">
      <w:pPr>
        <w:rPr>
          <w:ins w:author="Jennifer Buckley" w:date="2021-04-29T12:57:00Z" w:id="17"/>
          <w:rFonts w:ascii="Times New Roman" w:hAnsi="Times New Roman" w:eastAsia="Times New Roman" w:cs="Times New Roman"/>
          <w:sz w:val="24"/>
          <w:szCs w:val="24"/>
        </w:rPr>
      </w:pPr>
      <w:r w:rsidRPr="00DC2A34">
        <w:rPr>
          <w:sz w:val="24"/>
          <w:szCs w:val="24"/>
        </w:rPr>
        <w:t xml:space="preserve">Use the documentation to find and explore </w:t>
      </w:r>
      <w:r w:rsidR="00DC2A34">
        <w:rPr>
          <w:rFonts w:ascii="Times New Roman" w:hAnsi="Times New Roman" w:eastAsia="Times New Roman" w:cs="Times New Roman"/>
          <w:sz w:val="24"/>
          <w:szCs w:val="24"/>
        </w:rPr>
        <w:t>possible variables for identifying migrants to the UK.</w:t>
      </w:r>
      <w:r w:rsidR="00B2497A">
        <w:rPr>
          <w:rFonts w:ascii="Times New Roman" w:hAnsi="Times New Roman" w:eastAsia="Times New Roman" w:cs="Times New Roman"/>
          <w:sz w:val="24"/>
          <w:szCs w:val="24"/>
        </w:rPr>
        <w:t xml:space="preserve"> Can you identify migrants to the UK by their country of origin? </w:t>
      </w:r>
    </w:p>
    <w:p w:rsidR="00226C4D" w:rsidP="0042766D" w:rsidRDefault="00DC2A34" w14:paraId="4685FEDC" w14:textId="1D545B3E">
      <w:pPr>
        <w:pStyle w:val="ListParagraph"/>
        <w:numPr>
          <w:ilvl w:val="0"/>
          <w:numId w:val="16"/>
        </w:numPr>
      </w:pPr>
      <w:del w:author="Jennifer Buckley" w:date="2021-04-29T12:57:00Z" w:id="18">
        <w:r w:rsidRPr="00C575A9" w:rsidDel="00C575A9">
          <w:delText xml:space="preserve"> </w:delText>
        </w:r>
      </w:del>
      <w:r w:rsidRPr="00C575A9" w:rsidR="00575DA1">
        <w:t>Is it possible to examine country of origi</w:t>
      </w:r>
      <w:ins w:author="Jennifer Buckley" w:date="2021-04-29T12:57:00Z" w:id="19">
        <w:r w:rsidRPr="00C575A9" w:rsidR="00310C80">
          <w:t>n</w:t>
        </w:r>
      </w:ins>
      <w:r w:rsidRPr="001745E4" w:rsidR="00575DA1">
        <w:t xml:space="preserve">? </w:t>
      </w:r>
    </w:p>
    <w:p w:rsidR="00885B60" w:rsidP="008A34E2" w:rsidRDefault="00F7350C" w14:paraId="7E392F4B" w14:textId="06985636">
      <w:pPr>
        <w:rPr>
          <w:ins w:author="Jennifer Buckley" w:date="2021-04-29T12:00:00Z" w:id="20"/>
          <w:rFonts w:ascii="Times New Roman" w:hAnsi="Times New Roman" w:eastAsia="Times New Roman" w:cs="Times New Roman"/>
          <w:sz w:val="24"/>
          <w:szCs w:val="24"/>
        </w:rPr>
      </w:pPr>
      <w:r>
        <w:rPr>
          <w:sz w:val="24"/>
          <w:szCs w:val="24"/>
        </w:rPr>
        <w:t xml:space="preserve">For answer - </w:t>
      </w:r>
      <w:ins w:author="Jennifer Buckley" w:date="2021-04-29T12:40:00Z" w:id="21">
        <w:r w:rsidR="00885B60">
          <w:rPr>
            <w:sz w:val="24"/>
            <w:szCs w:val="24"/>
          </w:rPr>
          <w:t>Asks about nationality and country of birth</w:t>
        </w:r>
      </w:ins>
      <w:ins w:author="Jennifer Buckley" w:date="2021-04-29T12:41:00Z" w:id="22">
        <w:r w:rsidR="00BE6785">
          <w:rPr>
            <w:sz w:val="24"/>
            <w:szCs w:val="24"/>
          </w:rPr>
          <w:t xml:space="preserve"> – first code in relation to parts</w:t>
        </w:r>
      </w:ins>
      <w:ins w:author="Jennifer Buckley" w:date="2021-04-29T12:42:00Z" w:id="23">
        <w:r w:rsidR="00BE6785">
          <w:rPr>
            <w:sz w:val="24"/>
            <w:szCs w:val="24"/>
          </w:rPr>
          <w:t xml:space="preserve"> of the UK – then other countries. </w:t>
        </w:r>
      </w:ins>
      <w:ins w:author="Jennifer Buckley" w:date="2021-04-29T12:57:00Z" w:id="24">
        <w:r w:rsidR="001745E4">
          <w:rPr>
            <w:sz w:val="24"/>
            <w:szCs w:val="24"/>
          </w:rPr>
          <w:t>Data Dicti</w:t>
        </w:r>
      </w:ins>
      <w:ins w:author="Jennifer Buckley" w:date="2021-04-29T12:58:00Z" w:id="25">
        <w:r w:rsidR="001745E4">
          <w:rPr>
            <w:sz w:val="24"/>
            <w:szCs w:val="24"/>
          </w:rPr>
          <w:t>onary – gives the categories of CRYOX</w:t>
        </w:r>
        <w:r w:rsidR="00BF39EC">
          <w:rPr>
            <w:sz w:val="24"/>
            <w:szCs w:val="24"/>
          </w:rPr>
          <w:t xml:space="preserve">7 in the EUL dataset </w:t>
        </w:r>
      </w:ins>
    </w:p>
    <w:p w:rsidR="008A34E2" w:rsidP="008A34E2" w:rsidRDefault="008A34E2" w14:paraId="64F9D260" w14:textId="5A853063">
      <w:pPr>
        <w:rPr>
          <w:sz w:val="24"/>
          <w:szCs w:val="24"/>
        </w:rPr>
      </w:pPr>
      <w:r w:rsidRPr="00FA7112">
        <w:rPr>
          <w:b/>
          <w:color w:val="FF0000"/>
          <w:sz w:val="24"/>
          <w:szCs w:val="24"/>
        </w:rPr>
        <w:t>Question 3.</w:t>
      </w:r>
      <w:r w:rsidRPr="00FA7112">
        <w:rPr>
          <w:sz w:val="24"/>
          <w:szCs w:val="24"/>
        </w:rPr>
        <w:t xml:space="preserve"> What variables did can you find to control for migrants, families and geography in the anal</w:t>
      </w:r>
      <w:r w:rsidRPr="00FA7112" w:rsidR="005D487E">
        <w:rPr>
          <w:sz w:val="24"/>
          <w:szCs w:val="24"/>
        </w:rPr>
        <w:t>ysis?</w:t>
      </w:r>
    </w:p>
    <w:p w:rsidR="00245C24" w:rsidP="008A34E2" w:rsidRDefault="00245C24" w14:paraId="0051BE02" w14:textId="77777777">
      <w:pPr>
        <w:rPr>
          <w:sz w:val="24"/>
          <w:szCs w:val="24"/>
        </w:rPr>
      </w:pPr>
    </w:p>
    <w:p w:rsidRPr="00FA7112" w:rsidR="00245C24" w:rsidP="00884F7D" w:rsidRDefault="00245C24" w14:paraId="3A051643" w14:textId="3C7B9D29">
      <w:pPr>
        <w:pStyle w:val="Heading3"/>
      </w:pPr>
      <w:r>
        <w:t>Geographical differences</w:t>
      </w:r>
    </w:p>
    <w:p w:rsidRPr="004929A0" w:rsidR="00617EB7" w:rsidP="00884F7D" w:rsidRDefault="00EA1234" w14:paraId="045F8983" w14:textId="02564019">
      <w:pPr>
        <w:rPr>
          <w:rStyle w:val="eop"/>
          <w:rFonts w:ascii="Calibri" w:hAnsi="Calibri" w:cs="Calibri"/>
          <w:i/>
          <w:iCs/>
          <w:color w:val="000000"/>
          <w:shd w:val="clear" w:color="auto" w:fill="FFFFFF"/>
        </w:rPr>
      </w:pPr>
      <w:r w:rsidRPr="004929A0">
        <w:rPr>
          <w:rStyle w:val="normaltextrun"/>
          <w:rFonts w:ascii="Calibri" w:hAnsi="Calibri" w:cs="Calibri"/>
          <w:i/>
          <w:iCs/>
          <w:color w:val="000000"/>
          <w:shd w:val="clear" w:color="auto" w:fill="FFFFFF"/>
        </w:rPr>
        <w:t>Is it possible to examine geographical differences in relation to zero-hours contracts? With which datasets? </w:t>
      </w:r>
      <w:r w:rsidRPr="004929A0">
        <w:rPr>
          <w:rStyle w:val="eop"/>
          <w:rFonts w:ascii="Calibri" w:hAnsi="Calibri" w:cs="Calibri"/>
          <w:i/>
          <w:iCs/>
          <w:color w:val="000000"/>
          <w:shd w:val="clear" w:color="auto" w:fill="FFFFFF"/>
        </w:rPr>
        <w:t> </w:t>
      </w:r>
    </w:p>
    <w:p w:rsidR="00D53EE5" w:rsidRDefault="00D53EE5" w14:paraId="57E91127" w14:textId="7842C0E7">
      <w:pPr>
        <w:rPr>
          <w:rStyle w:val="eop"/>
          <w:rFonts w:ascii="Calibri" w:hAnsi="Calibri" w:cs="Calibri"/>
          <w:color w:val="000000"/>
          <w:shd w:val="clear" w:color="auto" w:fill="FFFFFF"/>
        </w:rPr>
      </w:pPr>
      <w:r>
        <w:rPr>
          <w:rStyle w:val="eop"/>
          <w:rFonts w:ascii="Calibri" w:hAnsi="Calibri" w:cs="Calibri"/>
          <w:color w:val="000000"/>
          <w:shd w:val="clear" w:color="auto" w:fill="FFFFFF"/>
        </w:rPr>
        <w:t>What geographical variables are there? Which datasets are they in</w:t>
      </w:r>
      <w:r w:rsidR="00D81204">
        <w:rPr>
          <w:rStyle w:val="eop"/>
          <w:rFonts w:ascii="Calibri" w:hAnsi="Calibri" w:cs="Calibri"/>
          <w:color w:val="000000"/>
          <w:shd w:val="clear" w:color="auto" w:fill="FFFFFF"/>
        </w:rPr>
        <w:t xml:space="preserve"> – for example, what geographical variables are present in the EUL version of the data?</w:t>
      </w:r>
    </w:p>
    <w:p w:rsidRPr="00FA7112" w:rsidR="006C1E1C" w:rsidRDefault="00D53EE5" w14:paraId="5BE74EF3" w14:textId="50021CD8">
      <w:pPr>
        <w:rPr>
          <w:sz w:val="24"/>
          <w:szCs w:val="24"/>
        </w:rPr>
      </w:pPr>
      <w:r>
        <w:rPr>
          <w:rStyle w:val="eop"/>
          <w:rFonts w:ascii="Calibri" w:hAnsi="Calibri" w:cs="Calibri"/>
          <w:color w:val="000000"/>
          <w:shd w:val="clear" w:color="auto" w:fill="FFFFFF"/>
        </w:rPr>
        <w:t>C</w:t>
      </w:r>
      <w:r w:rsidR="008735A5">
        <w:rPr>
          <w:rStyle w:val="eop"/>
          <w:rFonts w:ascii="Calibri" w:hAnsi="Calibri" w:cs="Calibri"/>
          <w:color w:val="000000"/>
          <w:shd w:val="clear" w:color="auto" w:fill="FFFFFF"/>
        </w:rPr>
        <w:t xml:space="preserve">heck to see if relevant variables are in the APS. </w:t>
      </w:r>
    </w:p>
    <w:p w:rsidRPr="00FA7112" w:rsidR="00DB6247" w:rsidP="00DB6247" w:rsidRDefault="00DB6247" w14:paraId="5FDABBDC" w14:textId="1324F174">
      <w:pPr>
        <w:widowControl w:val="0"/>
        <w:autoSpaceDE w:val="0"/>
        <w:autoSpaceDN w:val="0"/>
        <w:adjustRightInd w:val="0"/>
        <w:spacing w:after="240" w:line="300" w:lineRule="atLeast"/>
        <w:rPr>
          <w:sz w:val="24"/>
          <w:szCs w:val="24"/>
        </w:rPr>
      </w:pPr>
      <w:r w:rsidRPr="00FA7112">
        <w:rPr>
          <w:sz w:val="24"/>
          <w:szCs w:val="24"/>
        </w:rPr>
        <w:t>One way to find s</w:t>
      </w:r>
      <w:r w:rsidRPr="00FA7112" w:rsidR="00414762">
        <w:rPr>
          <w:sz w:val="24"/>
          <w:szCs w:val="24"/>
        </w:rPr>
        <w:t xml:space="preserve">ome of this information can be found in </w:t>
      </w:r>
      <w:r w:rsidRPr="00FA7112">
        <w:rPr>
          <w:sz w:val="24"/>
          <w:szCs w:val="24"/>
        </w:rPr>
        <w:t xml:space="preserve">‘LFS User Guide </w:t>
      </w:r>
      <w:r w:rsidRPr="00FA7112" w:rsidR="00414762">
        <w:rPr>
          <w:sz w:val="24"/>
          <w:szCs w:val="24"/>
        </w:rPr>
        <w:t>Vol. 2</w:t>
      </w:r>
      <w:r w:rsidRPr="00FA7112">
        <w:rPr>
          <w:sz w:val="24"/>
          <w:szCs w:val="24"/>
        </w:rPr>
        <w:t xml:space="preserve"> – Questionnaire’. Have a look at the ‘structure of the question specification’ on page 5. </w:t>
      </w:r>
    </w:p>
    <w:p w:rsidRPr="00FA7112" w:rsidR="00DB6247" w:rsidP="00DB6247" w:rsidRDefault="00DB6247" w14:paraId="0B4FA804" w14:textId="36C23642">
      <w:pPr>
        <w:widowControl w:val="0"/>
        <w:autoSpaceDE w:val="0"/>
        <w:autoSpaceDN w:val="0"/>
        <w:adjustRightInd w:val="0"/>
        <w:spacing w:after="240" w:line="300" w:lineRule="atLeast"/>
        <w:rPr>
          <w:sz w:val="24"/>
          <w:szCs w:val="24"/>
        </w:rPr>
      </w:pPr>
      <w:r w:rsidRPr="00FA7112">
        <w:rPr>
          <w:sz w:val="24"/>
          <w:szCs w:val="24"/>
        </w:rPr>
        <w:t xml:space="preserve">Another way is to </w:t>
      </w:r>
      <w:r w:rsidRPr="00FA7112" w:rsidR="00182377">
        <w:rPr>
          <w:sz w:val="24"/>
          <w:szCs w:val="24"/>
        </w:rPr>
        <w:t>check the data dictionary for the dataset.</w:t>
      </w:r>
    </w:p>
    <w:p w:rsidR="00182377" w:rsidP="0044471A" w:rsidRDefault="00DC2A34" w14:paraId="53A85A8A" w14:textId="3D8BC8AC">
      <w:pPr>
        <w:pStyle w:val="Heading3"/>
      </w:pPr>
      <w:r>
        <w:t>Movement in and out of zero-hours contracts</w:t>
      </w:r>
    </w:p>
    <w:p w:rsidRPr="00483716" w:rsidR="00DD62CA" w:rsidP="00483716" w:rsidRDefault="00DC2A34" w14:paraId="25BF96BC" w14:textId="58E8BB05">
      <w:pPr>
        <w:widowControl w:val="0"/>
        <w:autoSpaceDE w:val="0"/>
        <w:autoSpaceDN w:val="0"/>
        <w:adjustRightInd w:val="0"/>
        <w:spacing w:after="240" w:line="300" w:lineRule="atLeast"/>
        <w:rPr>
          <w:rFonts w:cstheme="minorHAnsi"/>
          <w:i/>
          <w:iCs/>
        </w:rPr>
      </w:pPr>
      <w:r w:rsidRPr="00483716">
        <w:rPr>
          <w:rFonts w:cstheme="minorHAnsi"/>
          <w:i/>
          <w:iCs/>
        </w:rPr>
        <w:t xml:space="preserve">Is it possible to </w:t>
      </w:r>
      <w:r w:rsidRPr="00483716" w:rsidR="00DD62CA">
        <w:rPr>
          <w:rFonts w:cstheme="minorHAnsi"/>
          <w:i/>
          <w:iCs/>
        </w:rPr>
        <w:t xml:space="preserve">examine movement in and out of zero-hours contracts? </w:t>
      </w:r>
    </w:p>
    <w:p w:rsidR="00DF3834" w:rsidP="00835D34" w:rsidRDefault="00416EC2" w14:paraId="0D42DE55" w14:textId="46785727">
      <w:pPr>
        <w:pStyle w:val="ListParagraph"/>
        <w:numPr>
          <w:ilvl w:val="0"/>
          <w:numId w:val="19"/>
        </w:numPr>
        <w:rPr>
          <w:rFonts w:asciiTheme="minorHAnsi" w:hAnsiTheme="minorHAnsi" w:cstheme="minorHAnsi"/>
        </w:rPr>
      </w:pPr>
      <w:r w:rsidRPr="00835D34">
        <w:rPr>
          <w:rFonts w:asciiTheme="minorHAnsi" w:hAnsiTheme="minorHAnsi" w:cstheme="minorHAnsi"/>
        </w:rPr>
        <w:t xml:space="preserve">Think about how often the question is asked </w:t>
      </w:r>
      <w:r w:rsidRPr="00835D34" w:rsidR="00EB391A">
        <w:rPr>
          <w:rFonts w:asciiTheme="minorHAnsi" w:hAnsiTheme="minorHAnsi" w:cstheme="minorHAnsi"/>
        </w:rPr>
        <w:t>c</w:t>
      </w:r>
      <w:r w:rsidRPr="00835D34" w:rsidR="00DA568C">
        <w:rPr>
          <w:rFonts w:asciiTheme="minorHAnsi" w:hAnsiTheme="minorHAnsi" w:cstheme="minorHAnsi"/>
        </w:rPr>
        <w:t xml:space="preserve">heck </w:t>
      </w:r>
      <w:r w:rsidRPr="00835D34" w:rsidR="00EB391A">
        <w:rPr>
          <w:rFonts w:asciiTheme="minorHAnsi" w:hAnsiTheme="minorHAnsi" w:cstheme="minorHAnsi"/>
        </w:rPr>
        <w:t xml:space="preserve">to see if </w:t>
      </w:r>
      <w:r w:rsidRPr="00835D34" w:rsidR="00C12061">
        <w:rPr>
          <w:rFonts w:asciiTheme="minorHAnsi" w:hAnsiTheme="minorHAnsi" w:cstheme="minorHAnsi"/>
        </w:rPr>
        <w:t xml:space="preserve">it is </w:t>
      </w:r>
      <w:r w:rsidRPr="00835D34" w:rsidR="00EB391A">
        <w:rPr>
          <w:rFonts w:asciiTheme="minorHAnsi" w:hAnsiTheme="minorHAnsi" w:cstheme="minorHAnsi"/>
        </w:rPr>
        <w:t>r</w:t>
      </w:r>
      <w:r w:rsidRPr="00835D34" w:rsidR="00DA568C">
        <w:rPr>
          <w:rFonts w:asciiTheme="minorHAnsi" w:hAnsiTheme="minorHAnsi" w:cstheme="minorHAnsi"/>
        </w:rPr>
        <w:t xml:space="preserve">elevant variables are in </w:t>
      </w:r>
      <w:r w:rsidRPr="00835D34" w:rsidR="00DD62CA">
        <w:rPr>
          <w:rFonts w:asciiTheme="minorHAnsi" w:hAnsiTheme="minorHAnsi" w:cstheme="minorHAnsi"/>
        </w:rPr>
        <w:t xml:space="preserve">the </w:t>
      </w:r>
      <w:r w:rsidRPr="00835D34" w:rsidR="00DF3834">
        <w:rPr>
          <w:rFonts w:asciiTheme="minorHAnsi" w:hAnsiTheme="minorHAnsi" w:cstheme="minorHAnsi"/>
        </w:rPr>
        <w:t>longitudinal</w:t>
      </w:r>
      <w:r w:rsidRPr="00835D34" w:rsidR="00DD62CA">
        <w:rPr>
          <w:rFonts w:asciiTheme="minorHAnsi" w:hAnsiTheme="minorHAnsi" w:cstheme="minorHAnsi"/>
        </w:rPr>
        <w:t xml:space="preserve"> files</w:t>
      </w:r>
      <w:r w:rsidRPr="00835D34" w:rsidR="00DF3834">
        <w:rPr>
          <w:rFonts w:asciiTheme="minorHAnsi" w:hAnsiTheme="minorHAnsi" w:cstheme="minorHAnsi"/>
        </w:rPr>
        <w:t xml:space="preserve">? </w:t>
      </w:r>
    </w:p>
    <w:p w:rsidRPr="00835D34" w:rsidR="00F66AFA" w:rsidP="00F66AFA" w:rsidRDefault="00F66AFA" w14:paraId="050E8A88" w14:textId="77777777">
      <w:pPr>
        <w:pStyle w:val="ListParagraph"/>
        <w:ind w:left="360"/>
        <w:rPr>
          <w:rFonts w:asciiTheme="minorHAnsi" w:hAnsiTheme="minorHAnsi" w:cstheme="minorHAnsi"/>
        </w:rPr>
      </w:pPr>
    </w:p>
    <w:p w:rsidRPr="00A439D0" w:rsidR="0056109A" w:rsidP="00A439D0" w:rsidRDefault="00130063" w14:paraId="03738428" w14:textId="08595639">
      <w:pPr>
        <w:pStyle w:val="Heading3"/>
      </w:pPr>
      <w:r w:rsidRPr="00A439D0">
        <w:t>H</w:t>
      </w:r>
      <w:r w:rsidRPr="00A439D0" w:rsidR="0056109A">
        <w:t xml:space="preserve">ouseholds with 1 or more earners on zero-hour contracts </w:t>
      </w:r>
    </w:p>
    <w:p w:rsidRPr="0062668E" w:rsidR="0056109A" w:rsidP="005D487E" w:rsidRDefault="00383A77" w14:paraId="26802EF5" w14:textId="45240AE6">
      <w:pPr>
        <w:widowControl w:val="0"/>
        <w:autoSpaceDE w:val="0"/>
        <w:autoSpaceDN w:val="0"/>
        <w:adjustRightInd w:val="0"/>
        <w:spacing w:after="240" w:line="300" w:lineRule="atLeast"/>
        <w:rPr>
          <w:i/>
          <w:iCs/>
          <w:sz w:val="24"/>
          <w:szCs w:val="24"/>
        </w:rPr>
      </w:pPr>
      <w:r w:rsidRPr="0062668E">
        <w:rPr>
          <w:i/>
          <w:iCs/>
          <w:sz w:val="24"/>
          <w:szCs w:val="24"/>
        </w:rPr>
        <w:t xml:space="preserve">Can we examine households with 1 or more earner on zero-hours contracts. Which dataset would we use and how might we do this? </w:t>
      </w:r>
    </w:p>
    <w:p w:rsidRPr="00FA7112" w:rsidR="005513EE" w:rsidP="005D487E" w:rsidRDefault="00383A77" w14:paraId="36A57FA2" w14:textId="4845786F">
      <w:pPr>
        <w:widowControl w:val="0"/>
        <w:autoSpaceDE w:val="0"/>
        <w:autoSpaceDN w:val="0"/>
        <w:adjustRightInd w:val="0"/>
        <w:spacing w:after="240" w:line="300" w:lineRule="atLeast"/>
        <w:rPr>
          <w:rFonts w:ascii="Times" w:hAnsi="Times" w:cs="Times"/>
          <w:color w:val="000000"/>
          <w:sz w:val="24"/>
          <w:szCs w:val="24"/>
          <w:lang w:val="en-US"/>
        </w:rPr>
      </w:pPr>
      <w:r>
        <w:rPr>
          <w:sz w:val="24"/>
          <w:szCs w:val="24"/>
        </w:rPr>
        <w:t>You may find it useful to consider Volume 10</w:t>
      </w:r>
      <w:r w:rsidR="00835D34">
        <w:rPr>
          <w:sz w:val="24"/>
          <w:szCs w:val="24"/>
        </w:rPr>
        <w:t>’s notes on c</w:t>
      </w:r>
      <w:r w:rsidR="005513EE">
        <w:rPr>
          <w:sz w:val="24"/>
          <w:szCs w:val="24"/>
        </w:rPr>
        <w:t>reat</w:t>
      </w:r>
      <w:r w:rsidR="00835D34">
        <w:rPr>
          <w:sz w:val="24"/>
          <w:szCs w:val="24"/>
        </w:rPr>
        <w:t>ing</w:t>
      </w:r>
      <w:r w:rsidR="005513EE">
        <w:rPr>
          <w:sz w:val="24"/>
          <w:szCs w:val="24"/>
        </w:rPr>
        <w:t xml:space="preserve"> a household variable</w:t>
      </w:r>
      <w:r w:rsidR="00835D34">
        <w:rPr>
          <w:sz w:val="24"/>
          <w:szCs w:val="24"/>
        </w:rPr>
        <w:t xml:space="preserve">. </w:t>
      </w:r>
    </w:p>
    <w:sectPr w:rsidRPr="00FA7112" w:rsidR="005513EE" w:rsidSect="003B4F5D">
      <w:pgSz w:w="11906" w:h="17338" w:orient="portrait"/>
      <w:pgMar w:top="1308" w:right="1107" w:bottom="1440" w:left="12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B" w:author="Jennifer Buckley" w:date="2021-04-29T12:52:00Z" w:id="1">
    <w:p w:rsidR="00975385" w:rsidRDefault="00975385" w14:paraId="66734CF1" w14:textId="5AB8F0B8">
      <w:pPr>
        <w:pStyle w:val="CommentText"/>
      </w:pPr>
      <w:r>
        <w:rPr>
          <w:rStyle w:val="CommentReference"/>
        </w:rPr>
        <w:annotationRef/>
      </w:r>
      <w:r>
        <w:t xml:space="preserve">Maybe we need to include what they are. </w:t>
      </w:r>
    </w:p>
  </w:comment>
  <w:comment w:initials="JB" w:author="Jennifer Buckley" w:date="2021-04-28T13:11:00Z" w:id="3">
    <w:p w:rsidR="003F13B2" w:rsidRDefault="003F13B2" w14:paraId="1CD5DEC6" w14:textId="3BB9BFB3">
      <w:pPr>
        <w:pStyle w:val="CommentText"/>
      </w:pPr>
      <w:r>
        <w:rPr>
          <w:rStyle w:val="CommentReference"/>
        </w:rPr>
        <w:annotationRef/>
      </w:r>
      <w:r w:rsidR="00735F20">
        <w:rPr>
          <w:noProof/>
        </w:rPr>
        <w:t>Documentation is also on the ONS website (easy to get to with google) and in the data download</w:t>
      </w:r>
    </w:p>
  </w:comment>
  <w:comment w:initials="JB" w:author="Jennifer Buckley" w:date="2021-04-29T11:44:00Z" w:id="4">
    <w:p w:rsidR="3AE6D1CD" w:rsidRDefault="3AE6D1CD" w14:paraId="4C9C01ED" w14:textId="23C0E409">
      <w:pPr>
        <w:pStyle w:val="CommentText"/>
      </w:pPr>
      <w:r>
        <w:t>I'm not sure we need all the info on UKDS catalogue pages - perhaps we can use this on the preliminary information as we need to get everyone signed up and possibly downloading the data.</w:t>
      </w:r>
      <w:r>
        <w:rPr>
          <w:rStyle w:val="CommentReference"/>
        </w:rPr>
        <w:annotationRef/>
      </w:r>
    </w:p>
  </w:comment>
  <w:comment w:initials="JB" w:author="Jennifer Buckley" w:date="2021-04-29T13:03:00Z" w:id="2">
    <w:p w:rsidR="00A57769" w:rsidRDefault="00A57769" w14:paraId="46B6E687" w14:textId="147FD0C3">
      <w:pPr>
        <w:pStyle w:val="CommentText"/>
      </w:pPr>
      <w:r>
        <w:rPr>
          <w:rStyle w:val="CommentReference"/>
        </w:rPr>
        <w:annotationRef/>
      </w:r>
      <w:r>
        <w:t xml:space="preserve">I wonder if should add some headings to make each bit of documentation stand out. </w:t>
      </w:r>
    </w:p>
  </w:comment>
  <w:comment w:initials="JB" w:author="Jennifer Buckley" w:date="2021-04-29T13:04:00Z" w:id="5">
    <w:p w:rsidR="00A57769" w:rsidRDefault="00A57769" w14:paraId="06789845" w14:textId="2F0FDD6E">
      <w:pPr>
        <w:pStyle w:val="CommentText"/>
      </w:pPr>
      <w:r>
        <w:rPr>
          <w:rStyle w:val="CommentReference"/>
        </w:rPr>
        <w:annotationRef/>
      </w:r>
      <w:r>
        <w:t xml:space="preserve">I wonder about adding some text to highlight useful information you can find </w:t>
      </w:r>
      <w:r w:rsidR="00416451">
        <w:t>in each section</w:t>
      </w:r>
    </w:p>
  </w:comment>
  <w:comment w:initials="JB" w:author="Jennifer Buckley" w:date="2021-04-28T13:27:00Z" w:id="6">
    <w:p w:rsidR="00012133" w:rsidRDefault="00012133" w14:paraId="51751A08" w14:textId="033815C8">
      <w:pPr>
        <w:pStyle w:val="CommentText"/>
      </w:pPr>
      <w:r>
        <w:rPr>
          <w:rStyle w:val="CommentReference"/>
        </w:rPr>
        <w:annotationRef/>
      </w:r>
      <w:r w:rsidR="00522EB4">
        <w:t xml:space="preserve">Could </w:t>
      </w:r>
      <w:r>
        <w:t>ask</w:t>
      </w:r>
      <w:r w:rsidR="00522EB4">
        <w:t xml:space="preserve"> about </w:t>
      </w:r>
      <w:r>
        <w:t xml:space="preserve">this </w:t>
      </w:r>
      <w:r w:rsidR="00F11335">
        <w:t xml:space="preserve">as it relates to the multiple response </w:t>
      </w:r>
      <w:r w:rsidR="00416451">
        <w:t>variable</w:t>
      </w:r>
    </w:p>
  </w:comment>
  <w:comment w:initials="JB" w:author="Jennifer Buckley" w:date="2021-04-29T13:35:00Z" w:id="7">
    <w:p w:rsidR="005821E8" w:rsidRDefault="005821E8" w14:paraId="683AE434" w14:textId="21E182A1">
      <w:pPr>
        <w:pStyle w:val="CommentText"/>
      </w:pPr>
      <w:r>
        <w:rPr>
          <w:rStyle w:val="CommentReference"/>
        </w:rPr>
        <w:annotationRef/>
      </w:r>
      <w:r>
        <w:t xml:space="preserve">Add in a look at Volume 4. </w:t>
      </w:r>
    </w:p>
  </w:comment>
  <w:comment w:initials="JB" w:author="Jennifer Buckley" w:date="2021-04-29T13:26:00Z" w:id="11">
    <w:p w:rsidR="00884F7D" w:rsidRDefault="00884F7D" w14:paraId="1E64A776" w14:textId="77777777">
      <w:pPr>
        <w:pStyle w:val="CommentText"/>
      </w:pPr>
      <w:r>
        <w:rPr>
          <w:rStyle w:val="CommentReference"/>
        </w:rPr>
        <w:annotationRef/>
      </w:r>
      <w:r>
        <w:t xml:space="preserve">I am wondering </w:t>
      </w:r>
      <w:r w:rsidR="00874EED">
        <w:t xml:space="preserve">whether rather than just looking for variables. We ask some specific questions about types of analysis you might want to do? We can give points for addressing each one and then the answer sheet might include some summary notes. </w:t>
      </w:r>
    </w:p>
    <w:p w:rsidR="00874EED" w:rsidRDefault="00874EED" w14:paraId="3F4380A5" w14:textId="77777777">
      <w:pPr>
        <w:pStyle w:val="CommentText"/>
      </w:pPr>
    </w:p>
    <w:p w:rsidR="00874EED" w:rsidRDefault="00874EED" w14:paraId="71E805FD" w14:textId="77777777">
      <w:pPr>
        <w:pStyle w:val="CommentText"/>
      </w:pPr>
      <w:r>
        <w:t xml:space="preserve">I’ve four ideas here but we could reduce. </w:t>
      </w:r>
    </w:p>
    <w:p w:rsidR="00874EED" w:rsidRDefault="00874EED" w14:paraId="023D0CDF" w14:textId="77777777">
      <w:pPr>
        <w:pStyle w:val="CommentText"/>
      </w:pPr>
    </w:p>
    <w:p w:rsidR="00874EED" w:rsidRDefault="00874EED" w14:paraId="5C5755AB" w14:textId="03D1590E">
      <w:pPr>
        <w:pStyle w:val="CommentText"/>
      </w:pPr>
      <w:r>
        <w:t xml:space="preserve">The whole slot is only </w:t>
      </w:r>
      <w:r w:rsidR="00A439D0">
        <w:t xml:space="preserve">30 min include all the introductions.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734CF1" w15:done="0"/>
  <w15:commentEx w15:paraId="1CD5DEC6" w15:done="0"/>
  <w15:commentEx w15:paraId="4C9C01ED" w15:paraIdParent="1CD5DEC6" w15:done="0"/>
  <w15:commentEx w15:paraId="46B6E687" w15:done="0"/>
  <w15:commentEx w15:paraId="06789845" w15:done="0"/>
  <w15:commentEx w15:paraId="51751A08" w15:done="0"/>
  <w15:commentEx w15:paraId="683AE434" w15:done="0"/>
  <w15:commentEx w15:paraId="5C5755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2AA7" w16cex:dateUtc="2021-04-29T11:52:00Z"/>
  <w16cex:commentExtensible w16cex:durableId="2433DD9F" w16cex:dateUtc="2021-04-28T12:11:00Z"/>
  <w16cex:commentExtensible w16cex:durableId="6B6EA688" w16cex:dateUtc="2021-04-29T10:44:00Z"/>
  <w16cex:commentExtensible w16cex:durableId="24352D08" w16cex:dateUtc="2021-04-29T12:03:00Z"/>
  <w16cex:commentExtensible w16cex:durableId="24352D5D" w16cex:dateUtc="2021-04-29T12:04:00Z"/>
  <w16cex:commentExtensible w16cex:durableId="2433E143" w16cex:dateUtc="2021-04-28T12:27:00Z"/>
  <w16cex:commentExtensible w16cex:durableId="24353497" w16cex:dateUtc="2021-04-29T12:35:00Z"/>
  <w16cex:commentExtensible w16cex:durableId="24353277" w16cex:dateUtc="2021-04-29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734CF1" w16cid:durableId="24352AA7"/>
  <w16cid:commentId w16cid:paraId="1CD5DEC6" w16cid:durableId="2433DD9F"/>
  <w16cid:commentId w16cid:paraId="4C9C01ED" w16cid:durableId="6B6EA688"/>
  <w16cid:commentId w16cid:paraId="46B6E687" w16cid:durableId="24352D08"/>
  <w16cid:commentId w16cid:paraId="06789845" w16cid:durableId="24352D5D"/>
  <w16cid:commentId w16cid:paraId="51751A08" w16cid:durableId="2433E143"/>
  <w16cid:commentId w16cid:paraId="683AE434" w16cid:durableId="24353497"/>
  <w16cid:commentId w16cid:paraId="5C5755AB" w16cid:durableId="243532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E72" w:rsidP="003B4F5D" w:rsidRDefault="00163E72" w14:paraId="4CC08803" w14:textId="77777777">
      <w:pPr>
        <w:spacing w:after="0" w:line="240" w:lineRule="auto"/>
      </w:pPr>
      <w:r>
        <w:separator/>
      </w:r>
    </w:p>
  </w:endnote>
  <w:endnote w:type="continuationSeparator" w:id="0">
    <w:p w:rsidR="00163E72" w:rsidP="003B4F5D" w:rsidRDefault="00163E72" w14:paraId="498F0CBC" w14:textId="77777777">
      <w:pPr>
        <w:spacing w:after="0" w:line="240" w:lineRule="auto"/>
      </w:pPr>
      <w:r>
        <w:continuationSeparator/>
      </w:r>
    </w:p>
  </w:endnote>
  <w:endnote w:type="continuationNotice" w:id="1">
    <w:p w:rsidR="00163E72" w:rsidRDefault="00163E72" w14:paraId="6051B2A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E72" w:rsidP="003B4F5D" w:rsidRDefault="00163E72" w14:paraId="5DF6EA58" w14:textId="77777777">
      <w:pPr>
        <w:spacing w:after="0" w:line="240" w:lineRule="auto"/>
      </w:pPr>
      <w:r>
        <w:separator/>
      </w:r>
    </w:p>
  </w:footnote>
  <w:footnote w:type="continuationSeparator" w:id="0">
    <w:p w:rsidR="00163E72" w:rsidP="003B4F5D" w:rsidRDefault="00163E72" w14:paraId="7B657589" w14:textId="77777777">
      <w:pPr>
        <w:spacing w:after="0" w:line="240" w:lineRule="auto"/>
      </w:pPr>
      <w:r>
        <w:continuationSeparator/>
      </w:r>
    </w:p>
  </w:footnote>
  <w:footnote w:type="continuationNotice" w:id="1">
    <w:p w:rsidR="00163E72" w:rsidRDefault="00163E72" w14:paraId="0637816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548"/>
    <w:multiLevelType w:val="hybridMultilevel"/>
    <w:tmpl w:val="53D22590"/>
    <w:lvl w:ilvl="0" w:tplc="04090017">
      <w:start w:val="1"/>
      <w:numFmt w:val="lowerLetter"/>
      <w:lvlText w:val="%1)"/>
      <w:lvlJc w:val="left"/>
      <w:pPr>
        <w:ind w:left="720" w:hanging="360"/>
      </w:pPr>
    </w:lvl>
    <w:lvl w:ilvl="1" w:tplc="1E7A929E">
      <w:start w:val="1"/>
      <w:numFmt w:val="lowerLetter"/>
      <w:lvlText w:val="%2."/>
      <w:lvlJc w:val="left"/>
      <w:pPr>
        <w:ind w:left="1440" w:hanging="360"/>
      </w:pPr>
    </w:lvl>
    <w:lvl w:ilvl="2" w:tplc="444EF864">
      <w:start w:val="1"/>
      <w:numFmt w:val="lowerRoman"/>
      <w:lvlText w:val="%3."/>
      <w:lvlJc w:val="right"/>
      <w:pPr>
        <w:ind w:left="2160" w:hanging="180"/>
      </w:pPr>
    </w:lvl>
    <w:lvl w:ilvl="3" w:tplc="BAD64470">
      <w:start w:val="1"/>
      <w:numFmt w:val="decimal"/>
      <w:lvlText w:val="%4."/>
      <w:lvlJc w:val="left"/>
      <w:pPr>
        <w:ind w:left="2880" w:hanging="360"/>
      </w:pPr>
    </w:lvl>
    <w:lvl w:ilvl="4" w:tplc="F3941834">
      <w:start w:val="1"/>
      <w:numFmt w:val="lowerLetter"/>
      <w:lvlText w:val="%5."/>
      <w:lvlJc w:val="left"/>
      <w:pPr>
        <w:ind w:left="3600" w:hanging="360"/>
      </w:pPr>
    </w:lvl>
    <w:lvl w:ilvl="5" w:tplc="FA203ACA">
      <w:start w:val="1"/>
      <w:numFmt w:val="lowerRoman"/>
      <w:lvlText w:val="%6."/>
      <w:lvlJc w:val="right"/>
      <w:pPr>
        <w:ind w:left="4320" w:hanging="180"/>
      </w:pPr>
    </w:lvl>
    <w:lvl w:ilvl="6" w:tplc="C0FC3FE0">
      <w:start w:val="1"/>
      <w:numFmt w:val="decimal"/>
      <w:lvlText w:val="%7."/>
      <w:lvlJc w:val="left"/>
      <w:pPr>
        <w:ind w:left="5040" w:hanging="360"/>
      </w:pPr>
    </w:lvl>
    <w:lvl w:ilvl="7" w:tplc="C3F62AD6">
      <w:start w:val="1"/>
      <w:numFmt w:val="lowerLetter"/>
      <w:lvlText w:val="%8."/>
      <w:lvlJc w:val="left"/>
      <w:pPr>
        <w:ind w:left="5760" w:hanging="360"/>
      </w:pPr>
    </w:lvl>
    <w:lvl w:ilvl="8" w:tplc="9A9486A6">
      <w:start w:val="1"/>
      <w:numFmt w:val="lowerRoman"/>
      <w:lvlText w:val="%9."/>
      <w:lvlJc w:val="right"/>
      <w:pPr>
        <w:ind w:left="6480" w:hanging="180"/>
      </w:pPr>
    </w:lvl>
  </w:abstractNum>
  <w:abstractNum w:abstractNumId="1" w15:restartNumberingAfterBreak="0">
    <w:nsid w:val="17FF34B3"/>
    <w:multiLevelType w:val="hybridMultilevel"/>
    <w:tmpl w:val="C4BE255C"/>
    <w:lvl w:ilvl="0" w:tplc="133C290C">
      <w:start w:val="2"/>
      <w:numFmt w:val="bullet"/>
      <w:lvlText w:val=""/>
      <w:lvlJc w:val="left"/>
      <w:pPr>
        <w:ind w:left="1080" w:hanging="360"/>
      </w:pPr>
      <w:rPr>
        <w:rFonts w:hint="default" w:ascii="Wingdings" w:hAnsi="Wingdings" w:eastAsiaTheme="minorHAnsi" w:cstheme="minorBidi"/>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E9B5E14"/>
    <w:multiLevelType w:val="hybridMultilevel"/>
    <w:tmpl w:val="D96A418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C2966B4"/>
    <w:multiLevelType w:val="hybridMultilevel"/>
    <w:tmpl w:val="BE428A88"/>
    <w:lvl w:ilvl="0" w:tplc="04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4707076"/>
    <w:multiLevelType w:val="hybridMultilevel"/>
    <w:tmpl w:val="37B8FA60"/>
    <w:lvl w:ilvl="0" w:tplc="133C290C">
      <w:start w:val="2"/>
      <w:numFmt w:val="bullet"/>
      <w:lvlText w:val=""/>
      <w:lvlJc w:val="left"/>
      <w:pPr>
        <w:ind w:left="1080" w:hanging="360"/>
      </w:pPr>
      <w:rPr>
        <w:rFonts w:hint="default" w:ascii="Wingdings" w:hAnsi="Wingdings"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4E457FC"/>
    <w:multiLevelType w:val="hybridMultilevel"/>
    <w:tmpl w:val="4AB8FF08"/>
    <w:lvl w:ilvl="0" w:tplc="04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6367D9F"/>
    <w:multiLevelType w:val="hybridMultilevel"/>
    <w:tmpl w:val="1B120978"/>
    <w:lvl w:ilvl="0" w:tplc="133C290C">
      <w:start w:val="2"/>
      <w:numFmt w:val="bullet"/>
      <w:lvlText w:val=""/>
      <w:lvlJc w:val="left"/>
      <w:pPr>
        <w:ind w:left="1080" w:hanging="360"/>
      </w:pPr>
      <w:rPr>
        <w:rFonts w:hint="default" w:ascii="Wingdings" w:hAnsi="Wingdings"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3EC8300B"/>
    <w:multiLevelType w:val="hybridMultilevel"/>
    <w:tmpl w:val="90E2B636"/>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8" w15:restartNumberingAfterBreak="0">
    <w:nsid w:val="40F245A1"/>
    <w:multiLevelType w:val="hybridMultilevel"/>
    <w:tmpl w:val="C7D0FC0C"/>
    <w:lvl w:ilvl="0" w:tplc="04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24A5115"/>
    <w:multiLevelType w:val="hybridMultilevel"/>
    <w:tmpl w:val="8C0C25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A8E4E1F"/>
    <w:multiLevelType w:val="hybridMultilevel"/>
    <w:tmpl w:val="9544D56C"/>
    <w:lvl w:ilvl="0" w:tplc="04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0333776"/>
    <w:multiLevelType w:val="hybridMultilevel"/>
    <w:tmpl w:val="B126A52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71471142"/>
    <w:multiLevelType w:val="multilevel"/>
    <w:tmpl w:val="85160F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1A47D33"/>
    <w:multiLevelType w:val="multilevel"/>
    <w:tmpl w:val="ABA8C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4687F2E"/>
    <w:multiLevelType w:val="hybridMultilevel"/>
    <w:tmpl w:val="B6FEE488"/>
    <w:lvl w:ilvl="0" w:tplc="133C290C">
      <w:start w:val="2"/>
      <w:numFmt w:val="bullet"/>
      <w:lvlText w:val=""/>
      <w:lvlJc w:val="left"/>
      <w:pPr>
        <w:ind w:left="1501" w:hanging="360"/>
      </w:pPr>
      <w:rPr>
        <w:rFonts w:hint="default" w:ascii="Wingdings" w:hAnsi="Wingdings" w:eastAsiaTheme="minorHAnsi" w:cstheme="minorBidi"/>
      </w:rPr>
    </w:lvl>
    <w:lvl w:ilvl="1" w:tplc="04090003" w:tentative="1">
      <w:start w:val="1"/>
      <w:numFmt w:val="bullet"/>
      <w:lvlText w:val="o"/>
      <w:lvlJc w:val="left"/>
      <w:pPr>
        <w:ind w:left="2221" w:hanging="360"/>
      </w:pPr>
      <w:rPr>
        <w:rFonts w:hint="default" w:ascii="Courier New" w:hAnsi="Courier New" w:cs="Courier New"/>
      </w:rPr>
    </w:lvl>
    <w:lvl w:ilvl="2" w:tplc="04090005" w:tentative="1">
      <w:start w:val="1"/>
      <w:numFmt w:val="bullet"/>
      <w:lvlText w:val=""/>
      <w:lvlJc w:val="left"/>
      <w:pPr>
        <w:ind w:left="2941" w:hanging="360"/>
      </w:pPr>
      <w:rPr>
        <w:rFonts w:hint="default" w:ascii="Wingdings" w:hAnsi="Wingdings"/>
      </w:rPr>
    </w:lvl>
    <w:lvl w:ilvl="3" w:tplc="04090001" w:tentative="1">
      <w:start w:val="1"/>
      <w:numFmt w:val="bullet"/>
      <w:lvlText w:val=""/>
      <w:lvlJc w:val="left"/>
      <w:pPr>
        <w:ind w:left="3661" w:hanging="360"/>
      </w:pPr>
      <w:rPr>
        <w:rFonts w:hint="default" w:ascii="Symbol" w:hAnsi="Symbol"/>
      </w:rPr>
    </w:lvl>
    <w:lvl w:ilvl="4" w:tplc="04090003" w:tentative="1">
      <w:start w:val="1"/>
      <w:numFmt w:val="bullet"/>
      <w:lvlText w:val="o"/>
      <w:lvlJc w:val="left"/>
      <w:pPr>
        <w:ind w:left="4381" w:hanging="360"/>
      </w:pPr>
      <w:rPr>
        <w:rFonts w:hint="default" w:ascii="Courier New" w:hAnsi="Courier New" w:cs="Courier New"/>
      </w:rPr>
    </w:lvl>
    <w:lvl w:ilvl="5" w:tplc="04090005" w:tentative="1">
      <w:start w:val="1"/>
      <w:numFmt w:val="bullet"/>
      <w:lvlText w:val=""/>
      <w:lvlJc w:val="left"/>
      <w:pPr>
        <w:ind w:left="5101" w:hanging="360"/>
      </w:pPr>
      <w:rPr>
        <w:rFonts w:hint="default" w:ascii="Wingdings" w:hAnsi="Wingdings"/>
      </w:rPr>
    </w:lvl>
    <w:lvl w:ilvl="6" w:tplc="04090001" w:tentative="1">
      <w:start w:val="1"/>
      <w:numFmt w:val="bullet"/>
      <w:lvlText w:val=""/>
      <w:lvlJc w:val="left"/>
      <w:pPr>
        <w:ind w:left="5821" w:hanging="360"/>
      </w:pPr>
      <w:rPr>
        <w:rFonts w:hint="default" w:ascii="Symbol" w:hAnsi="Symbol"/>
      </w:rPr>
    </w:lvl>
    <w:lvl w:ilvl="7" w:tplc="04090003" w:tentative="1">
      <w:start w:val="1"/>
      <w:numFmt w:val="bullet"/>
      <w:lvlText w:val="o"/>
      <w:lvlJc w:val="left"/>
      <w:pPr>
        <w:ind w:left="6541" w:hanging="360"/>
      </w:pPr>
      <w:rPr>
        <w:rFonts w:hint="default" w:ascii="Courier New" w:hAnsi="Courier New" w:cs="Courier New"/>
      </w:rPr>
    </w:lvl>
    <w:lvl w:ilvl="8" w:tplc="04090005" w:tentative="1">
      <w:start w:val="1"/>
      <w:numFmt w:val="bullet"/>
      <w:lvlText w:val=""/>
      <w:lvlJc w:val="left"/>
      <w:pPr>
        <w:ind w:left="7261" w:hanging="360"/>
      </w:pPr>
      <w:rPr>
        <w:rFonts w:hint="default" w:ascii="Wingdings" w:hAnsi="Wingdings"/>
      </w:rPr>
    </w:lvl>
  </w:abstractNum>
  <w:abstractNum w:abstractNumId="15" w15:restartNumberingAfterBreak="0">
    <w:nsid w:val="74BC2C58"/>
    <w:multiLevelType w:val="hybridMultilevel"/>
    <w:tmpl w:val="E9B674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71FAA"/>
    <w:multiLevelType w:val="hybridMultilevel"/>
    <w:tmpl w:val="4C604DF6"/>
    <w:lvl w:ilvl="0" w:tplc="0409000F">
      <w:start w:val="1"/>
      <w:numFmt w:val="decimal"/>
      <w:lvlText w:val="%1."/>
      <w:lvlJc w:val="left"/>
      <w:pPr>
        <w:ind w:left="720" w:hanging="360"/>
      </w:pPr>
      <w:rPr>
        <w:rFonts w:hint="default"/>
      </w:rPr>
    </w:lvl>
    <w:lvl w:ilvl="1" w:tplc="133C290C">
      <w:start w:val="2"/>
      <w:numFmt w:val="bullet"/>
      <w:lvlText w:val=""/>
      <w:lvlJc w:val="left"/>
      <w:pPr>
        <w:ind w:left="1080" w:hanging="360"/>
      </w:pPr>
      <w:rPr>
        <w:rFonts w:hint="default" w:ascii="Wingdings" w:hAnsi="Wingdings" w:eastAsiaTheme="minorHAnsi" w:cstheme="minorBidi"/>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C480F"/>
    <w:multiLevelType w:val="multilevel"/>
    <w:tmpl w:val="3270407A"/>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cs="Calibri" w:eastAsiaTheme="minorHAnsi"/>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EA850FA"/>
    <w:multiLevelType w:val="hybridMultilevel"/>
    <w:tmpl w:val="7C80B6E8"/>
    <w:lvl w:ilvl="0" w:tplc="04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5"/>
  </w:num>
  <w:num w:numId="2">
    <w:abstractNumId w:val="16"/>
  </w:num>
  <w:num w:numId="3">
    <w:abstractNumId w:val="4"/>
  </w:num>
  <w:num w:numId="4">
    <w:abstractNumId w:val="6"/>
  </w:num>
  <w:num w:numId="5">
    <w:abstractNumId w:val="1"/>
  </w:num>
  <w:num w:numId="6">
    <w:abstractNumId w:val="14"/>
  </w:num>
  <w:num w:numId="7">
    <w:abstractNumId w:val="0"/>
  </w:num>
  <w:num w:numId="8">
    <w:abstractNumId w:val="9"/>
  </w:num>
  <w:num w:numId="9">
    <w:abstractNumId w:val="2"/>
  </w:num>
  <w:num w:numId="10">
    <w:abstractNumId w:val="7"/>
  </w:num>
  <w:num w:numId="11">
    <w:abstractNumId w:val="11"/>
  </w:num>
  <w:num w:numId="12">
    <w:abstractNumId w:val="13"/>
  </w:num>
  <w:num w:numId="13">
    <w:abstractNumId w:val="17"/>
  </w:num>
  <w:num w:numId="14">
    <w:abstractNumId w:val="12"/>
  </w:num>
  <w:num w:numId="15">
    <w:abstractNumId w:val="10"/>
  </w:num>
  <w:num w:numId="16">
    <w:abstractNumId w:val="8"/>
  </w:num>
  <w:num w:numId="17">
    <w:abstractNumId w:val="18"/>
  </w:num>
  <w:num w:numId="18">
    <w:abstractNumId w:val="5"/>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Buckley">
    <w15:presenceInfo w15:providerId="AD" w15:userId="S::jennifer.buckley@manchester.ac.uk::905af5bc-a38b-4dfc-ae7c-ac6b00482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61274A"/>
    <w:rsid w:val="000017F4"/>
    <w:rsid w:val="00006804"/>
    <w:rsid w:val="00010F7B"/>
    <w:rsid w:val="00012133"/>
    <w:rsid w:val="000161E3"/>
    <w:rsid w:val="00023798"/>
    <w:rsid w:val="0002693F"/>
    <w:rsid w:val="00030B64"/>
    <w:rsid w:val="000903F5"/>
    <w:rsid w:val="00091279"/>
    <w:rsid w:val="0009273D"/>
    <w:rsid w:val="000B73CB"/>
    <w:rsid w:val="000C688E"/>
    <w:rsid w:val="000D3CA4"/>
    <w:rsid w:val="00110EE9"/>
    <w:rsid w:val="00130063"/>
    <w:rsid w:val="00163E72"/>
    <w:rsid w:val="001745E4"/>
    <w:rsid w:val="00182377"/>
    <w:rsid w:val="00183AC2"/>
    <w:rsid w:val="001A0EC1"/>
    <w:rsid w:val="001B64FB"/>
    <w:rsid w:val="001D6F45"/>
    <w:rsid w:val="001F0311"/>
    <w:rsid w:val="00205BD5"/>
    <w:rsid w:val="0020747B"/>
    <w:rsid w:val="002074B5"/>
    <w:rsid w:val="00211E0D"/>
    <w:rsid w:val="00217801"/>
    <w:rsid w:val="00221A6C"/>
    <w:rsid w:val="00226C4D"/>
    <w:rsid w:val="00232772"/>
    <w:rsid w:val="00245C24"/>
    <w:rsid w:val="00257D7E"/>
    <w:rsid w:val="00310C80"/>
    <w:rsid w:val="00315870"/>
    <w:rsid w:val="00351DF6"/>
    <w:rsid w:val="0035711B"/>
    <w:rsid w:val="00383A77"/>
    <w:rsid w:val="003B3F77"/>
    <w:rsid w:val="003B4F5D"/>
    <w:rsid w:val="003E429F"/>
    <w:rsid w:val="003E7003"/>
    <w:rsid w:val="003F09DF"/>
    <w:rsid w:val="003F13B2"/>
    <w:rsid w:val="00404E80"/>
    <w:rsid w:val="00414762"/>
    <w:rsid w:val="00416451"/>
    <w:rsid w:val="00416EC2"/>
    <w:rsid w:val="0042766D"/>
    <w:rsid w:val="0044471A"/>
    <w:rsid w:val="004471A7"/>
    <w:rsid w:val="00447C70"/>
    <w:rsid w:val="0046339A"/>
    <w:rsid w:val="00483716"/>
    <w:rsid w:val="004929A0"/>
    <w:rsid w:val="004F3FA4"/>
    <w:rsid w:val="004F4D46"/>
    <w:rsid w:val="0050041F"/>
    <w:rsid w:val="00516510"/>
    <w:rsid w:val="00522EB4"/>
    <w:rsid w:val="00532D86"/>
    <w:rsid w:val="0053457F"/>
    <w:rsid w:val="005513EE"/>
    <w:rsid w:val="00556C9E"/>
    <w:rsid w:val="0056109A"/>
    <w:rsid w:val="00561CF7"/>
    <w:rsid w:val="00575DA1"/>
    <w:rsid w:val="00576FA5"/>
    <w:rsid w:val="005821E8"/>
    <w:rsid w:val="0059089E"/>
    <w:rsid w:val="005A0D84"/>
    <w:rsid w:val="005C2A24"/>
    <w:rsid w:val="005D487E"/>
    <w:rsid w:val="005E13DA"/>
    <w:rsid w:val="00611927"/>
    <w:rsid w:val="00617EB7"/>
    <w:rsid w:val="006226DE"/>
    <w:rsid w:val="0062668E"/>
    <w:rsid w:val="00645BD8"/>
    <w:rsid w:val="006634E0"/>
    <w:rsid w:val="006832AD"/>
    <w:rsid w:val="0069062F"/>
    <w:rsid w:val="00693A8E"/>
    <w:rsid w:val="006B69BC"/>
    <w:rsid w:val="006C01C1"/>
    <w:rsid w:val="006C1E1C"/>
    <w:rsid w:val="00702A7C"/>
    <w:rsid w:val="00735F20"/>
    <w:rsid w:val="00753F8F"/>
    <w:rsid w:val="0076593B"/>
    <w:rsid w:val="007812E8"/>
    <w:rsid w:val="007A4E82"/>
    <w:rsid w:val="00805FF3"/>
    <w:rsid w:val="00807C8B"/>
    <w:rsid w:val="00823370"/>
    <w:rsid w:val="00835D34"/>
    <w:rsid w:val="00860B42"/>
    <w:rsid w:val="008735A5"/>
    <w:rsid w:val="00874EED"/>
    <w:rsid w:val="00884F7D"/>
    <w:rsid w:val="00885B60"/>
    <w:rsid w:val="0089107B"/>
    <w:rsid w:val="008A34E2"/>
    <w:rsid w:val="008C6616"/>
    <w:rsid w:val="008D33E5"/>
    <w:rsid w:val="008E4A97"/>
    <w:rsid w:val="008F3417"/>
    <w:rsid w:val="00945703"/>
    <w:rsid w:val="009536FD"/>
    <w:rsid w:val="00975385"/>
    <w:rsid w:val="009860EE"/>
    <w:rsid w:val="009864A1"/>
    <w:rsid w:val="009A6619"/>
    <w:rsid w:val="009B4853"/>
    <w:rsid w:val="009C46B0"/>
    <w:rsid w:val="009F0B71"/>
    <w:rsid w:val="00A0050C"/>
    <w:rsid w:val="00A17ECE"/>
    <w:rsid w:val="00A218E5"/>
    <w:rsid w:val="00A439D0"/>
    <w:rsid w:val="00A52F10"/>
    <w:rsid w:val="00A57769"/>
    <w:rsid w:val="00A756F4"/>
    <w:rsid w:val="00AB1630"/>
    <w:rsid w:val="00AC3A1C"/>
    <w:rsid w:val="00AE0EBD"/>
    <w:rsid w:val="00B2497A"/>
    <w:rsid w:val="00B258DD"/>
    <w:rsid w:val="00B64016"/>
    <w:rsid w:val="00B751EE"/>
    <w:rsid w:val="00BD250C"/>
    <w:rsid w:val="00BD768F"/>
    <w:rsid w:val="00BE6785"/>
    <w:rsid w:val="00BF39EC"/>
    <w:rsid w:val="00BF598A"/>
    <w:rsid w:val="00C12061"/>
    <w:rsid w:val="00C216E9"/>
    <w:rsid w:val="00C575A9"/>
    <w:rsid w:val="00C7156D"/>
    <w:rsid w:val="00C73E0B"/>
    <w:rsid w:val="00C75C75"/>
    <w:rsid w:val="00C81ECF"/>
    <w:rsid w:val="00C973A5"/>
    <w:rsid w:val="00CC44EB"/>
    <w:rsid w:val="00CD3094"/>
    <w:rsid w:val="00CE16FC"/>
    <w:rsid w:val="00CE4153"/>
    <w:rsid w:val="00D1310C"/>
    <w:rsid w:val="00D34E5C"/>
    <w:rsid w:val="00D531E5"/>
    <w:rsid w:val="00D5389D"/>
    <w:rsid w:val="00D53EE5"/>
    <w:rsid w:val="00D53F88"/>
    <w:rsid w:val="00D75F0D"/>
    <w:rsid w:val="00D81204"/>
    <w:rsid w:val="00DA3680"/>
    <w:rsid w:val="00DA568C"/>
    <w:rsid w:val="00DA58AF"/>
    <w:rsid w:val="00DB130E"/>
    <w:rsid w:val="00DB6247"/>
    <w:rsid w:val="00DC2A34"/>
    <w:rsid w:val="00DC45E5"/>
    <w:rsid w:val="00DD62CA"/>
    <w:rsid w:val="00DD6854"/>
    <w:rsid w:val="00DF3834"/>
    <w:rsid w:val="00E02035"/>
    <w:rsid w:val="00E12C99"/>
    <w:rsid w:val="00E434CA"/>
    <w:rsid w:val="00E52B67"/>
    <w:rsid w:val="00E57D56"/>
    <w:rsid w:val="00E61A87"/>
    <w:rsid w:val="00E92B85"/>
    <w:rsid w:val="00EA1234"/>
    <w:rsid w:val="00EB391A"/>
    <w:rsid w:val="00F11335"/>
    <w:rsid w:val="00F15068"/>
    <w:rsid w:val="00F227F3"/>
    <w:rsid w:val="00F66AFA"/>
    <w:rsid w:val="00F7350C"/>
    <w:rsid w:val="00F869E5"/>
    <w:rsid w:val="00F90619"/>
    <w:rsid w:val="00F9159D"/>
    <w:rsid w:val="00F928B3"/>
    <w:rsid w:val="00F933E4"/>
    <w:rsid w:val="00FA0DE6"/>
    <w:rsid w:val="00FA7112"/>
    <w:rsid w:val="00FC3951"/>
    <w:rsid w:val="00FD2CF8"/>
    <w:rsid w:val="00FF2D1B"/>
    <w:rsid w:val="3161274A"/>
    <w:rsid w:val="3AE6D1CD"/>
    <w:rsid w:val="4A838AEC"/>
    <w:rsid w:val="73ADF2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1274A"/>
  <w15:docId w15:val="{C0424BC6-0E86-4341-8FC9-3D427260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4F5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F5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CE4153"/>
    <w:pPr>
      <w:outlineLvl w:val="2"/>
    </w:pPr>
    <w:rPr>
      <w:b/>
      <w:sz w:val="24"/>
      <w:szCs w:val="24"/>
    </w:rPr>
  </w:style>
  <w:style w:type="paragraph" w:styleId="Heading4">
    <w:name w:val="heading 4"/>
    <w:basedOn w:val="Normal"/>
    <w:next w:val="Normal"/>
    <w:link w:val="Heading4Char"/>
    <w:uiPriority w:val="9"/>
    <w:unhideWhenUsed/>
    <w:qFormat/>
    <w:rsid w:val="00AB1630"/>
    <w:pPr>
      <w:keepNext/>
      <w:keepLines/>
      <w:spacing w:before="40" w:after="0"/>
      <w:outlineLvl w:val="3"/>
    </w:pPr>
    <w:rPr>
      <w:rFonts w:asciiTheme="majorHAnsi" w:hAnsiTheme="majorHAnsi" w:eastAsiaTheme="majorEastAsia" w:cstheme="majorBidi"/>
      <w:i/>
      <w:iCs/>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CE4153"/>
    <w:rPr>
      <w:b/>
      <w:sz w:val="24"/>
      <w:szCs w:val="24"/>
    </w:rPr>
  </w:style>
  <w:style w:type="paragraph" w:styleId="Default" w:customStyle="1">
    <w:name w:val="Default"/>
    <w:rsid w:val="003B4F5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B4F5D"/>
    <w:rPr>
      <w:color w:val="0563C1" w:themeColor="hyperlink"/>
      <w:u w:val="single"/>
    </w:rPr>
  </w:style>
  <w:style w:type="paragraph" w:styleId="Footer">
    <w:name w:val="footer"/>
    <w:basedOn w:val="Normal"/>
    <w:link w:val="FooterChar"/>
    <w:uiPriority w:val="99"/>
    <w:unhideWhenUsed/>
    <w:rsid w:val="003B4F5D"/>
    <w:pPr>
      <w:tabs>
        <w:tab w:val="center" w:pos="4513"/>
        <w:tab w:val="right" w:pos="9026"/>
      </w:tabs>
      <w:spacing w:after="0" w:line="240" w:lineRule="auto"/>
    </w:pPr>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rsid w:val="003B4F5D"/>
    <w:rPr>
      <w:rFonts w:ascii="Times New Roman" w:hAnsi="Times New Roman" w:eastAsia="Times New Roman" w:cs="Times New Roman"/>
      <w:sz w:val="24"/>
      <w:szCs w:val="24"/>
    </w:rPr>
  </w:style>
  <w:style w:type="paragraph" w:styleId="paragraph" w:customStyle="1">
    <w:name w:val="paragraph"/>
    <w:basedOn w:val="Normal"/>
    <w:rsid w:val="003B4F5D"/>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B4F5D"/>
  </w:style>
  <w:style w:type="character" w:styleId="eop" w:customStyle="1">
    <w:name w:val="eop"/>
    <w:basedOn w:val="DefaultParagraphFont"/>
    <w:rsid w:val="003B4F5D"/>
  </w:style>
  <w:style w:type="paragraph" w:styleId="ListParagraph">
    <w:name w:val="List Paragraph"/>
    <w:basedOn w:val="Normal"/>
    <w:uiPriority w:val="34"/>
    <w:qFormat/>
    <w:rsid w:val="003B4F5D"/>
    <w:pPr>
      <w:spacing w:after="0" w:line="240" w:lineRule="auto"/>
      <w:ind w:left="720"/>
      <w:contextualSpacing/>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3B4F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4F5D"/>
  </w:style>
  <w:style w:type="character" w:styleId="Heading1Char" w:customStyle="1">
    <w:name w:val="Heading 1 Char"/>
    <w:basedOn w:val="DefaultParagraphFont"/>
    <w:link w:val="Heading1"/>
    <w:uiPriority w:val="9"/>
    <w:rsid w:val="003B4F5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B4F5D"/>
    <w:rPr>
      <w:rFonts w:asciiTheme="majorHAnsi" w:hAnsiTheme="majorHAnsi" w:eastAsiaTheme="majorEastAsia" w:cstheme="majorBidi"/>
      <w:color w:val="2F5496" w:themeColor="accent1" w:themeShade="BF"/>
      <w:sz w:val="26"/>
      <w:szCs w:val="26"/>
    </w:rPr>
  </w:style>
  <w:style w:type="character" w:styleId="Heading4Char" w:customStyle="1">
    <w:name w:val="Heading 4 Char"/>
    <w:basedOn w:val="DefaultParagraphFont"/>
    <w:link w:val="Heading4"/>
    <w:uiPriority w:val="9"/>
    <w:rsid w:val="00AB1630"/>
    <w:rPr>
      <w:rFonts w:asciiTheme="majorHAnsi" w:hAnsiTheme="majorHAnsi" w:eastAsiaTheme="majorEastAsia" w:cstheme="majorBidi"/>
      <w:i/>
      <w:iCs/>
      <w:color w:val="2F5496" w:themeColor="accent1" w:themeShade="BF"/>
      <w:sz w:val="24"/>
      <w:szCs w:val="24"/>
    </w:rPr>
  </w:style>
  <w:style w:type="character" w:styleId="UnresolvedMention1" w:customStyle="1">
    <w:name w:val="Unresolved Mention1"/>
    <w:basedOn w:val="DefaultParagraphFont"/>
    <w:uiPriority w:val="99"/>
    <w:semiHidden/>
    <w:unhideWhenUsed/>
    <w:rsid w:val="00617EB7"/>
    <w:rPr>
      <w:color w:val="605E5C"/>
      <w:shd w:val="clear" w:color="auto" w:fill="E1DFDD"/>
    </w:rPr>
  </w:style>
  <w:style w:type="paragraph" w:styleId="BalloonText">
    <w:name w:val="Balloon Text"/>
    <w:basedOn w:val="Normal"/>
    <w:link w:val="BalloonTextChar"/>
    <w:uiPriority w:val="99"/>
    <w:semiHidden/>
    <w:unhideWhenUsed/>
    <w:rsid w:val="00807C8B"/>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807C8B"/>
    <w:rPr>
      <w:rFonts w:ascii="Lucida Grande" w:hAnsi="Lucida Grande" w:cs="Lucida Grande"/>
      <w:sz w:val="18"/>
      <w:szCs w:val="18"/>
    </w:rPr>
  </w:style>
  <w:style w:type="character" w:styleId="UnresolvedMention">
    <w:name w:val="Unresolved Mention"/>
    <w:basedOn w:val="DefaultParagraphFont"/>
    <w:uiPriority w:val="99"/>
    <w:semiHidden/>
    <w:unhideWhenUsed/>
    <w:rsid w:val="009F0B71"/>
    <w:rPr>
      <w:color w:val="605E5C"/>
      <w:shd w:val="clear" w:color="auto" w:fill="E1DFDD"/>
    </w:rPr>
  </w:style>
  <w:style w:type="character" w:styleId="CommentReference">
    <w:name w:val="annotation reference"/>
    <w:basedOn w:val="DefaultParagraphFont"/>
    <w:uiPriority w:val="99"/>
    <w:semiHidden/>
    <w:unhideWhenUsed/>
    <w:rsid w:val="00702A7C"/>
    <w:rPr>
      <w:sz w:val="16"/>
      <w:szCs w:val="16"/>
    </w:rPr>
  </w:style>
  <w:style w:type="paragraph" w:styleId="CommentText">
    <w:name w:val="annotation text"/>
    <w:basedOn w:val="Normal"/>
    <w:link w:val="CommentTextChar"/>
    <w:uiPriority w:val="99"/>
    <w:semiHidden/>
    <w:unhideWhenUsed/>
    <w:rsid w:val="00702A7C"/>
    <w:pPr>
      <w:spacing w:line="240" w:lineRule="auto"/>
    </w:pPr>
    <w:rPr>
      <w:sz w:val="20"/>
      <w:szCs w:val="20"/>
    </w:rPr>
  </w:style>
  <w:style w:type="character" w:styleId="CommentTextChar" w:customStyle="1">
    <w:name w:val="Comment Text Char"/>
    <w:basedOn w:val="DefaultParagraphFont"/>
    <w:link w:val="CommentText"/>
    <w:uiPriority w:val="99"/>
    <w:semiHidden/>
    <w:rsid w:val="00702A7C"/>
    <w:rPr>
      <w:sz w:val="20"/>
      <w:szCs w:val="20"/>
    </w:rPr>
  </w:style>
  <w:style w:type="paragraph" w:styleId="CommentSubject">
    <w:name w:val="annotation subject"/>
    <w:basedOn w:val="CommentText"/>
    <w:next w:val="CommentText"/>
    <w:link w:val="CommentSubjectChar"/>
    <w:uiPriority w:val="99"/>
    <w:semiHidden/>
    <w:unhideWhenUsed/>
    <w:rsid w:val="00702A7C"/>
    <w:rPr>
      <w:b/>
      <w:bCs/>
    </w:rPr>
  </w:style>
  <w:style w:type="character" w:styleId="CommentSubjectChar" w:customStyle="1">
    <w:name w:val="Comment Subject Char"/>
    <w:basedOn w:val="CommentTextChar"/>
    <w:link w:val="CommentSubject"/>
    <w:uiPriority w:val="99"/>
    <w:semiHidden/>
    <w:rsid w:val="00702A7C"/>
    <w:rPr>
      <w:b/>
      <w:bCs/>
      <w:sz w:val="20"/>
      <w:szCs w:val="20"/>
    </w:rPr>
  </w:style>
  <w:style w:type="paragraph" w:styleId="Revision">
    <w:name w:val="Revision"/>
    <w:hidden/>
    <w:uiPriority w:val="99"/>
    <w:semiHidden/>
    <w:rsid w:val="00B25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3790">
      <w:bodyDiv w:val="1"/>
      <w:marLeft w:val="0"/>
      <w:marRight w:val="0"/>
      <w:marTop w:val="0"/>
      <w:marBottom w:val="0"/>
      <w:divBdr>
        <w:top w:val="none" w:sz="0" w:space="0" w:color="auto"/>
        <w:left w:val="none" w:sz="0" w:space="0" w:color="auto"/>
        <w:bottom w:val="none" w:sz="0" w:space="0" w:color="auto"/>
        <w:right w:val="none" w:sz="0" w:space="0" w:color="auto"/>
      </w:divBdr>
      <w:divsChild>
        <w:div w:id="1920753260">
          <w:marLeft w:val="0"/>
          <w:marRight w:val="0"/>
          <w:marTop w:val="0"/>
          <w:marBottom w:val="0"/>
          <w:divBdr>
            <w:top w:val="none" w:sz="0" w:space="0" w:color="auto"/>
            <w:left w:val="none" w:sz="0" w:space="0" w:color="auto"/>
            <w:bottom w:val="none" w:sz="0" w:space="0" w:color="auto"/>
            <w:right w:val="none" w:sz="0" w:space="0" w:color="auto"/>
          </w:divBdr>
          <w:divsChild>
            <w:div w:id="847645628">
              <w:marLeft w:val="0"/>
              <w:marRight w:val="0"/>
              <w:marTop w:val="0"/>
              <w:marBottom w:val="0"/>
              <w:divBdr>
                <w:top w:val="none" w:sz="0" w:space="0" w:color="auto"/>
                <w:left w:val="none" w:sz="0" w:space="0" w:color="auto"/>
                <w:bottom w:val="none" w:sz="0" w:space="0" w:color="auto"/>
                <w:right w:val="none" w:sz="0" w:space="0" w:color="auto"/>
              </w:divBdr>
            </w:div>
            <w:div w:id="990984427">
              <w:marLeft w:val="0"/>
              <w:marRight w:val="0"/>
              <w:marTop w:val="0"/>
              <w:marBottom w:val="0"/>
              <w:divBdr>
                <w:top w:val="none" w:sz="0" w:space="0" w:color="auto"/>
                <w:left w:val="none" w:sz="0" w:space="0" w:color="auto"/>
                <w:bottom w:val="none" w:sz="0" w:space="0" w:color="auto"/>
                <w:right w:val="none" w:sz="0" w:space="0" w:color="auto"/>
              </w:divBdr>
            </w:div>
            <w:div w:id="455296257">
              <w:marLeft w:val="0"/>
              <w:marRight w:val="0"/>
              <w:marTop w:val="0"/>
              <w:marBottom w:val="0"/>
              <w:divBdr>
                <w:top w:val="none" w:sz="0" w:space="0" w:color="auto"/>
                <w:left w:val="none" w:sz="0" w:space="0" w:color="auto"/>
                <w:bottom w:val="none" w:sz="0" w:space="0" w:color="auto"/>
                <w:right w:val="none" w:sz="0" w:space="0" w:color="auto"/>
              </w:divBdr>
            </w:div>
            <w:div w:id="1245577603">
              <w:marLeft w:val="0"/>
              <w:marRight w:val="0"/>
              <w:marTop w:val="0"/>
              <w:marBottom w:val="0"/>
              <w:divBdr>
                <w:top w:val="none" w:sz="0" w:space="0" w:color="auto"/>
                <w:left w:val="none" w:sz="0" w:space="0" w:color="auto"/>
                <w:bottom w:val="none" w:sz="0" w:space="0" w:color="auto"/>
                <w:right w:val="none" w:sz="0" w:space="0" w:color="auto"/>
              </w:divBdr>
            </w:div>
            <w:div w:id="461463235">
              <w:marLeft w:val="0"/>
              <w:marRight w:val="0"/>
              <w:marTop w:val="0"/>
              <w:marBottom w:val="0"/>
              <w:divBdr>
                <w:top w:val="none" w:sz="0" w:space="0" w:color="auto"/>
                <w:left w:val="none" w:sz="0" w:space="0" w:color="auto"/>
                <w:bottom w:val="none" w:sz="0" w:space="0" w:color="auto"/>
                <w:right w:val="none" w:sz="0" w:space="0" w:color="auto"/>
              </w:divBdr>
            </w:div>
          </w:divsChild>
        </w:div>
        <w:div w:id="1134257460">
          <w:marLeft w:val="0"/>
          <w:marRight w:val="0"/>
          <w:marTop w:val="0"/>
          <w:marBottom w:val="0"/>
          <w:divBdr>
            <w:top w:val="none" w:sz="0" w:space="0" w:color="auto"/>
            <w:left w:val="none" w:sz="0" w:space="0" w:color="auto"/>
            <w:bottom w:val="none" w:sz="0" w:space="0" w:color="auto"/>
            <w:right w:val="none" w:sz="0" w:space="0" w:color="auto"/>
          </w:divBdr>
          <w:divsChild>
            <w:div w:id="1337880597">
              <w:marLeft w:val="0"/>
              <w:marRight w:val="0"/>
              <w:marTop w:val="0"/>
              <w:marBottom w:val="0"/>
              <w:divBdr>
                <w:top w:val="none" w:sz="0" w:space="0" w:color="auto"/>
                <w:left w:val="none" w:sz="0" w:space="0" w:color="auto"/>
                <w:bottom w:val="none" w:sz="0" w:space="0" w:color="auto"/>
                <w:right w:val="none" w:sz="0" w:space="0" w:color="auto"/>
              </w:divBdr>
            </w:div>
            <w:div w:id="183248542">
              <w:marLeft w:val="0"/>
              <w:marRight w:val="0"/>
              <w:marTop w:val="0"/>
              <w:marBottom w:val="0"/>
              <w:divBdr>
                <w:top w:val="none" w:sz="0" w:space="0" w:color="auto"/>
                <w:left w:val="none" w:sz="0" w:space="0" w:color="auto"/>
                <w:bottom w:val="none" w:sz="0" w:space="0" w:color="auto"/>
                <w:right w:val="none" w:sz="0" w:space="0" w:color="auto"/>
              </w:divBdr>
            </w:div>
            <w:div w:id="2102067889">
              <w:marLeft w:val="0"/>
              <w:marRight w:val="0"/>
              <w:marTop w:val="0"/>
              <w:marBottom w:val="0"/>
              <w:divBdr>
                <w:top w:val="none" w:sz="0" w:space="0" w:color="auto"/>
                <w:left w:val="none" w:sz="0" w:space="0" w:color="auto"/>
                <w:bottom w:val="none" w:sz="0" w:space="0" w:color="auto"/>
                <w:right w:val="none" w:sz="0" w:space="0" w:color="auto"/>
              </w:divBdr>
            </w:div>
            <w:div w:id="1343121887">
              <w:marLeft w:val="0"/>
              <w:marRight w:val="0"/>
              <w:marTop w:val="0"/>
              <w:marBottom w:val="0"/>
              <w:divBdr>
                <w:top w:val="none" w:sz="0" w:space="0" w:color="auto"/>
                <w:left w:val="none" w:sz="0" w:space="0" w:color="auto"/>
                <w:bottom w:val="none" w:sz="0" w:space="0" w:color="auto"/>
                <w:right w:val="none" w:sz="0" w:space="0" w:color="auto"/>
              </w:divBdr>
            </w:div>
            <w:div w:id="1200973679">
              <w:marLeft w:val="0"/>
              <w:marRight w:val="0"/>
              <w:marTop w:val="0"/>
              <w:marBottom w:val="0"/>
              <w:divBdr>
                <w:top w:val="none" w:sz="0" w:space="0" w:color="auto"/>
                <w:left w:val="none" w:sz="0" w:space="0" w:color="auto"/>
                <w:bottom w:val="none" w:sz="0" w:space="0" w:color="auto"/>
                <w:right w:val="none" w:sz="0" w:space="0" w:color="auto"/>
              </w:divBdr>
            </w:div>
          </w:divsChild>
        </w:div>
        <w:div w:id="717626770">
          <w:marLeft w:val="0"/>
          <w:marRight w:val="0"/>
          <w:marTop w:val="0"/>
          <w:marBottom w:val="0"/>
          <w:divBdr>
            <w:top w:val="none" w:sz="0" w:space="0" w:color="auto"/>
            <w:left w:val="none" w:sz="0" w:space="0" w:color="auto"/>
            <w:bottom w:val="none" w:sz="0" w:space="0" w:color="auto"/>
            <w:right w:val="none" w:sz="0" w:space="0" w:color="auto"/>
          </w:divBdr>
        </w:div>
      </w:divsChild>
    </w:div>
    <w:div w:id="174153803">
      <w:bodyDiv w:val="1"/>
      <w:marLeft w:val="0"/>
      <w:marRight w:val="0"/>
      <w:marTop w:val="0"/>
      <w:marBottom w:val="0"/>
      <w:divBdr>
        <w:top w:val="none" w:sz="0" w:space="0" w:color="auto"/>
        <w:left w:val="none" w:sz="0" w:space="0" w:color="auto"/>
        <w:bottom w:val="none" w:sz="0" w:space="0" w:color="auto"/>
        <w:right w:val="none" w:sz="0" w:space="0" w:color="auto"/>
      </w:divBdr>
      <w:divsChild>
        <w:div w:id="152600269">
          <w:marLeft w:val="0"/>
          <w:marRight w:val="0"/>
          <w:marTop w:val="0"/>
          <w:marBottom w:val="0"/>
          <w:divBdr>
            <w:top w:val="none" w:sz="0" w:space="0" w:color="auto"/>
            <w:left w:val="none" w:sz="0" w:space="0" w:color="auto"/>
            <w:bottom w:val="none" w:sz="0" w:space="0" w:color="auto"/>
            <w:right w:val="none" w:sz="0" w:space="0" w:color="auto"/>
          </w:divBdr>
        </w:div>
        <w:div w:id="878661611">
          <w:marLeft w:val="0"/>
          <w:marRight w:val="0"/>
          <w:marTop w:val="0"/>
          <w:marBottom w:val="0"/>
          <w:divBdr>
            <w:top w:val="none" w:sz="0" w:space="0" w:color="auto"/>
            <w:left w:val="none" w:sz="0" w:space="0" w:color="auto"/>
            <w:bottom w:val="none" w:sz="0" w:space="0" w:color="auto"/>
            <w:right w:val="none" w:sz="0" w:space="0" w:color="auto"/>
          </w:divBdr>
        </w:div>
        <w:div w:id="328366272">
          <w:marLeft w:val="0"/>
          <w:marRight w:val="0"/>
          <w:marTop w:val="0"/>
          <w:marBottom w:val="0"/>
          <w:divBdr>
            <w:top w:val="none" w:sz="0" w:space="0" w:color="auto"/>
            <w:left w:val="none" w:sz="0" w:space="0" w:color="auto"/>
            <w:bottom w:val="none" w:sz="0" w:space="0" w:color="auto"/>
            <w:right w:val="none" w:sz="0" w:space="0" w:color="auto"/>
          </w:divBdr>
        </w:div>
      </w:divsChild>
    </w:div>
    <w:div w:id="193152242">
      <w:bodyDiv w:val="1"/>
      <w:marLeft w:val="0"/>
      <w:marRight w:val="0"/>
      <w:marTop w:val="0"/>
      <w:marBottom w:val="0"/>
      <w:divBdr>
        <w:top w:val="none" w:sz="0" w:space="0" w:color="auto"/>
        <w:left w:val="none" w:sz="0" w:space="0" w:color="auto"/>
        <w:bottom w:val="none" w:sz="0" w:space="0" w:color="auto"/>
        <w:right w:val="none" w:sz="0" w:space="0" w:color="auto"/>
      </w:divBdr>
      <w:divsChild>
        <w:div w:id="94055389">
          <w:marLeft w:val="0"/>
          <w:marRight w:val="0"/>
          <w:marTop w:val="0"/>
          <w:marBottom w:val="0"/>
          <w:divBdr>
            <w:top w:val="none" w:sz="0" w:space="0" w:color="auto"/>
            <w:left w:val="none" w:sz="0" w:space="0" w:color="auto"/>
            <w:bottom w:val="none" w:sz="0" w:space="0" w:color="auto"/>
            <w:right w:val="none" w:sz="0" w:space="0" w:color="auto"/>
          </w:divBdr>
        </w:div>
        <w:div w:id="137497648">
          <w:marLeft w:val="0"/>
          <w:marRight w:val="0"/>
          <w:marTop w:val="0"/>
          <w:marBottom w:val="0"/>
          <w:divBdr>
            <w:top w:val="none" w:sz="0" w:space="0" w:color="auto"/>
            <w:left w:val="none" w:sz="0" w:space="0" w:color="auto"/>
            <w:bottom w:val="none" w:sz="0" w:space="0" w:color="auto"/>
            <w:right w:val="none" w:sz="0" w:space="0" w:color="auto"/>
          </w:divBdr>
        </w:div>
        <w:div w:id="286938824">
          <w:marLeft w:val="0"/>
          <w:marRight w:val="0"/>
          <w:marTop w:val="0"/>
          <w:marBottom w:val="0"/>
          <w:divBdr>
            <w:top w:val="none" w:sz="0" w:space="0" w:color="auto"/>
            <w:left w:val="none" w:sz="0" w:space="0" w:color="auto"/>
            <w:bottom w:val="none" w:sz="0" w:space="0" w:color="auto"/>
            <w:right w:val="none" w:sz="0" w:space="0" w:color="auto"/>
          </w:divBdr>
        </w:div>
        <w:div w:id="371274017">
          <w:marLeft w:val="0"/>
          <w:marRight w:val="0"/>
          <w:marTop w:val="0"/>
          <w:marBottom w:val="0"/>
          <w:divBdr>
            <w:top w:val="none" w:sz="0" w:space="0" w:color="auto"/>
            <w:left w:val="none" w:sz="0" w:space="0" w:color="auto"/>
            <w:bottom w:val="none" w:sz="0" w:space="0" w:color="auto"/>
            <w:right w:val="none" w:sz="0" w:space="0" w:color="auto"/>
          </w:divBdr>
        </w:div>
        <w:div w:id="589973942">
          <w:marLeft w:val="0"/>
          <w:marRight w:val="0"/>
          <w:marTop w:val="0"/>
          <w:marBottom w:val="0"/>
          <w:divBdr>
            <w:top w:val="none" w:sz="0" w:space="0" w:color="auto"/>
            <w:left w:val="none" w:sz="0" w:space="0" w:color="auto"/>
            <w:bottom w:val="none" w:sz="0" w:space="0" w:color="auto"/>
            <w:right w:val="none" w:sz="0" w:space="0" w:color="auto"/>
          </w:divBdr>
        </w:div>
        <w:div w:id="740176776">
          <w:marLeft w:val="0"/>
          <w:marRight w:val="0"/>
          <w:marTop w:val="0"/>
          <w:marBottom w:val="0"/>
          <w:divBdr>
            <w:top w:val="none" w:sz="0" w:space="0" w:color="auto"/>
            <w:left w:val="none" w:sz="0" w:space="0" w:color="auto"/>
            <w:bottom w:val="none" w:sz="0" w:space="0" w:color="auto"/>
            <w:right w:val="none" w:sz="0" w:space="0" w:color="auto"/>
          </w:divBdr>
        </w:div>
        <w:div w:id="883129379">
          <w:marLeft w:val="0"/>
          <w:marRight w:val="0"/>
          <w:marTop w:val="0"/>
          <w:marBottom w:val="0"/>
          <w:divBdr>
            <w:top w:val="none" w:sz="0" w:space="0" w:color="auto"/>
            <w:left w:val="none" w:sz="0" w:space="0" w:color="auto"/>
            <w:bottom w:val="none" w:sz="0" w:space="0" w:color="auto"/>
            <w:right w:val="none" w:sz="0" w:space="0" w:color="auto"/>
          </w:divBdr>
        </w:div>
        <w:div w:id="906653429">
          <w:marLeft w:val="0"/>
          <w:marRight w:val="0"/>
          <w:marTop w:val="0"/>
          <w:marBottom w:val="0"/>
          <w:divBdr>
            <w:top w:val="none" w:sz="0" w:space="0" w:color="auto"/>
            <w:left w:val="none" w:sz="0" w:space="0" w:color="auto"/>
            <w:bottom w:val="none" w:sz="0" w:space="0" w:color="auto"/>
            <w:right w:val="none" w:sz="0" w:space="0" w:color="auto"/>
          </w:divBdr>
        </w:div>
        <w:div w:id="1419134819">
          <w:marLeft w:val="0"/>
          <w:marRight w:val="0"/>
          <w:marTop w:val="0"/>
          <w:marBottom w:val="0"/>
          <w:divBdr>
            <w:top w:val="none" w:sz="0" w:space="0" w:color="auto"/>
            <w:left w:val="none" w:sz="0" w:space="0" w:color="auto"/>
            <w:bottom w:val="none" w:sz="0" w:space="0" w:color="auto"/>
            <w:right w:val="none" w:sz="0" w:space="0" w:color="auto"/>
          </w:divBdr>
        </w:div>
        <w:div w:id="1560240422">
          <w:marLeft w:val="0"/>
          <w:marRight w:val="0"/>
          <w:marTop w:val="0"/>
          <w:marBottom w:val="0"/>
          <w:divBdr>
            <w:top w:val="none" w:sz="0" w:space="0" w:color="auto"/>
            <w:left w:val="none" w:sz="0" w:space="0" w:color="auto"/>
            <w:bottom w:val="none" w:sz="0" w:space="0" w:color="auto"/>
            <w:right w:val="none" w:sz="0" w:space="0" w:color="auto"/>
          </w:divBdr>
        </w:div>
        <w:div w:id="1650868370">
          <w:marLeft w:val="0"/>
          <w:marRight w:val="0"/>
          <w:marTop w:val="0"/>
          <w:marBottom w:val="0"/>
          <w:divBdr>
            <w:top w:val="none" w:sz="0" w:space="0" w:color="auto"/>
            <w:left w:val="none" w:sz="0" w:space="0" w:color="auto"/>
            <w:bottom w:val="none" w:sz="0" w:space="0" w:color="auto"/>
            <w:right w:val="none" w:sz="0" w:space="0" w:color="auto"/>
          </w:divBdr>
        </w:div>
        <w:div w:id="1714429557">
          <w:marLeft w:val="0"/>
          <w:marRight w:val="0"/>
          <w:marTop w:val="0"/>
          <w:marBottom w:val="0"/>
          <w:divBdr>
            <w:top w:val="none" w:sz="0" w:space="0" w:color="auto"/>
            <w:left w:val="none" w:sz="0" w:space="0" w:color="auto"/>
            <w:bottom w:val="none" w:sz="0" w:space="0" w:color="auto"/>
            <w:right w:val="none" w:sz="0" w:space="0" w:color="auto"/>
          </w:divBdr>
        </w:div>
        <w:div w:id="1928997205">
          <w:marLeft w:val="0"/>
          <w:marRight w:val="0"/>
          <w:marTop w:val="0"/>
          <w:marBottom w:val="0"/>
          <w:divBdr>
            <w:top w:val="none" w:sz="0" w:space="0" w:color="auto"/>
            <w:left w:val="none" w:sz="0" w:space="0" w:color="auto"/>
            <w:bottom w:val="none" w:sz="0" w:space="0" w:color="auto"/>
            <w:right w:val="none" w:sz="0" w:space="0" w:color="auto"/>
          </w:divBdr>
        </w:div>
        <w:div w:id="1940527572">
          <w:marLeft w:val="0"/>
          <w:marRight w:val="0"/>
          <w:marTop w:val="0"/>
          <w:marBottom w:val="0"/>
          <w:divBdr>
            <w:top w:val="none" w:sz="0" w:space="0" w:color="auto"/>
            <w:left w:val="none" w:sz="0" w:space="0" w:color="auto"/>
            <w:bottom w:val="none" w:sz="0" w:space="0" w:color="auto"/>
            <w:right w:val="none" w:sz="0" w:space="0" w:color="auto"/>
          </w:divBdr>
        </w:div>
        <w:div w:id="2045708866">
          <w:marLeft w:val="0"/>
          <w:marRight w:val="0"/>
          <w:marTop w:val="0"/>
          <w:marBottom w:val="0"/>
          <w:divBdr>
            <w:top w:val="none" w:sz="0" w:space="0" w:color="auto"/>
            <w:left w:val="none" w:sz="0" w:space="0" w:color="auto"/>
            <w:bottom w:val="none" w:sz="0" w:space="0" w:color="auto"/>
            <w:right w:val="none" w:sz="0" w:space="0" w:color="auto"/>
          </w:divBdr>
        </w:div>
        <w:div w:id="2050064019">
          <w:marLeft w:val="0"/>
          <w:marRight w:val="0"/>
          <w:marTop w:val="0"/>
          <w:marBottom w:val="0"/>
          <w:divBdr>
            <w:top w:val="none" w:sz="0" w:space="0" w:color="auto"/>
            <w:left w:val="none" w:sz="0" w:space="0" w:color="auto"/>
            <w:bottom w:val="none" w:sz="0" w:space="0" w:color="auto"/>
            <w:right w:val="none" w:sz="0" w:space="0" w:color="auto"/>
          </w:divBdr>
        </w:div>
        <w:div w:id="2144226246">
          <w:marLeft w:val="0"/>
          <w:marRight w:val="0"/>
          <w:marTop w:val="0"/>
          <w:marBottom w:val="0"/>
          <w:divBdr>
            <w:top w:val="none" w:sz="0" w:space="0" w:color="auto"/>
            <w:left w:val="none" w:sz="0" w:space="0" w:color="auto"/>
            <w:bottom w:val="none" w:sz="0" w:space="0" w:color="auto"/>
            <w:right w:val="none" w:sz="0" w:space="0" w:color="auto"/>
          </w:divBdr>
        </w:div>
      </w:divsChild>
    </w:div>
    <w:div w:id="759764659">
      <w:bodyDiv w:val="1"/>
      <w:marLeft w:val="0"/>
      <w:marRight w:val="0"/>
      <w:marTop w:val="0"/>
      <w:marBottom w:val="0"/>
      <w:divBdr>
        <w:top w:val="none" w:sz="0" w:space="0" w:color="auto"/>
        <w:left w:val="none" w:sz="0" w:space="0" w:color="auto"/>
        <w:bottom w:val="none" w:sz="0" w:space="0" w:color="auto"/>
        <w:right w:val="none" w:sz="0" w:space="0" w:color="auto"/>
      </w:divBdr>
      <w:divsChild>
        <w:div w:id="2078895355">
          <w:marLeft w:val="0"/>
          <w:marRight w:val="0"/>
          <w:marTop w:val="0"/>
          <w:marBottom w:val="0"/>
          <w:divBdr>
            <w:top w:val="none" w:sz="0" w:space="0" w:color="auto"/>
            <w:left w:val="none" w:sz="0" w:space="0" w:color="auto"/>
            <w:bottom w:val="none" w:sz="0" w:space="0" w:color="auto"/>
            <w:right w:val="none" w:sz="0" w:space="0" w:color="auto"/>
          </w:divBdr>
          <w:divsChild>
            <w:div w:id="1027218195">
              <w:marLeft w:val="0"/>
              <w:marRight w:val="0"/>
              <w:marTop w:val="0"/>
              <w:marBottom w:val="0"/>
              <w:divBdr>
                <w:top w:val="none" w:sz="0" w:space="0" w:color="auto"/>
                <w:left w:val="none" w:sz="0" w:space="0" w:color="auto"/>
                <w:bottom w:val="none" w:sz="0" w:space="0" w:color="auto"/>
                <w:right w:val="none" w:sz="0" w:space="0" w:color="auto"/>
              </w:divBdr>
            </w:div>
            <w:div w:id="919943193">
              <w:marLeft w:val="0"/>
              <w:marRight w:val="0"/>
              <w:marTop w:val="0"/>
              <w:marBottom w:val="0"/>
              <w:divBdr>
                <w:top w:val="none" w:sz="0" w:space="0" w:color="auto"/>
                <w:left w:val="none" w:sz="0" w:space="0" w:color="auto"/>
                <w:bottom w:val="none" w:sz="0" w:space="0" w:color="auto"/>
                <w:right w:val="none" w:sz="0" w:space="0" w:color="auto"/>
              </w:divBdr>
            </w:div>
            <w:div w:id="674723338">
              <w:marLeft w:val="0"/>
              <w:marRight w:val="0"/>
              <w:marTop w:val="0"/>
              <w:marBottom w:val="0"/>
              <w:divBdr>
                <w:top w:val="none" w:sz="0" w:space="0" w:color="auto"/>
                <w:left w:val="none" w:sz="0" w:space="0" w:color="auto"/>
                <w:bottom w:val="none" w:sz="0" w:space="0" w:color="auto"/>
                <w:right w:val="none" w:sz="0" w:space="0" w:color="auto"/>
              </w:divBdr>
            </w:div>
            <w:div w:id="2005208260">
              <w:marLeft w:val="0"/>
              <w:marRight w:val="0"/>
              <w:marTop w:val="0"/>
              <w:marBottom w:val="0"/>
              <w:divBdr>
                <w:top w:val="none" w:sz="0" w:space="0" w:color="auto"/>
                <w:left w:val="none" w:sz="0" w:space="0" w:color="auto"/>
                <w:bottom w:val="none" w:sz="0" w:space="0" w:color="auto"/>
                <w:right w:val="none" w:sz="0" w:space="0" w:color="auto"/>
              </w:divBdr>
            </w:div>
            <w:div w:id="2005815865">
              <w:marLeft w:val="0"/>
              <w:marRight w:val="0"/>
              <w:marTop w:val="0"/>
              <w:marBottom w:val="0"/>
              <w:divBdr>
                <w:top w:val="none" w:sz="0" w:space="0" w:color="auto"/>
                <w:left w:val="none" w:sz="0" w:space="0" w:color="auto"/>
                <w:bottom w:val="none" w:sz="0" w:space="0" w:color="auto"/>
                <w:right w:val="none" w:sz="0" w:space="0" w:color="auto"/>
              </w:divBdr>
            </w:div>
          </w:divsChild>
        </w:div>
        <w:div w:id="1156343093">
          <w:marLeft w:val="0"/>
          <w:marRight w:val="0"/>
          <w:marTop w:val="0"/>
          <w:marBottom w:val="0"/>
          <w:divBdr>
            <w:top w:val="none" w:sz="0" w:space="0" w:color="auto"/>
            <w:left w:val="none" w:sz="0" w:space="0" w:color="auto"/>
            <w:bottom w:val="none" w:sz="0" w:space="0" w:color="auto"/>
            <w:right w:val="none" w:sz="0" w:space="0" w:color="auto"/>
          </w:divBdr>
          <w:divsChild>
            <w:div w:id="1933272481">
              <w:marLeft w:val="0"/>
              <w:marRight w:val="0"/>
              <w:marTop w:val="0"/>
              <w:marBottom w:val="0"/>
              <w:divBdr>
                <w:top w:val="none" w:sz="0" w:space="0" w:color="auto"/>
                <w:left w:val="none" w:sz="0" w:space="0" w:color="auto"/>
                <w:bottom w:val="none" w:sz="0" w:space="0" w:color="auto"/>
                <w:right w:val="none" w:sz="0" w:space="0" w:color="auto"/>
              </w:divBdr>
            </w:div>
            <w:div w:id="1920754157">
              <w:marLeft w:val="0"/>
              <w:marRight w:val="0"/>
              <w:marTop w:val="0"/>
              <w:marBottom w:val="0"/>
              <w:divBdr>
                <w:top w:val="none" w:sz="0" w:space="0" w:color="auto"/>
                <w:left w:val="none" w:sz="0" w:space="0" w:color="auto"/>
                <w:bottom w:val="none" w:sz="0" w:space="0" w:color="auto"/>
                <w:right w:val="none" w:sz="0" w:space="0" w:color="auto"/>
              </w:divBdr>
            </w:div>
            <w:div w:id="1492138848">
              <w:marLeft w:val="0"/>
              <w:marRight w:val="0"/>
              <w:marTop w:val="0"/>
              <w:marBottom w:val="0"/>
              <w:divBdr>
                <w:top w:val="none" w:sz="0" w:space="0" w:color="auto"/>
                <w:left w:val="none" w:sz="0" w:space="0" w:color="auto"/>
                <w:bottom w:val="none" w:sz="0" w:space="0" w:color="auto"/>
                <w:right w:val="none" w:sz="0" w:space="0" w:color="auto"/>
              </w:divBdr>
            </w:div>
            <w:div w:id="1936982899">
              <w:marLeft w:val="0"/>
              <w:marRight w:val="0"/>
              <w:marTop w:val="0"/>
              <w:marBottom w:val="0"/>
              <w:divBdr>
                <w:top w:val="none" w:sz="0" w:space="0" w:color="auto"/>
                <w:left w:val="none" w:sz="0" w:space="0" w:color="auto"/>
                <w:bottom w:val="none" w:sz="0" w:space="0" w:color="auto"/>
                <w:right w:val="none" w:sz="0" w:space="0" w:color="auto"/>
              </w:divBdr>
            </w:div>
            <w:div w:id="1442725347">
              <w:marLeft w:val="0"/>
              <w:marRight w:val="0"/>
              <w:marTop w:val="0"/>
              <w:marBottom w:val="0"/>
              <w:divBdr>
                <w:top w:val="none" w:sz="0" w:space="0" w:color="auto"/>
                <w:left w:val="none" w:sz="0" w:space="0" w:color="auto"/>
                <w:bottom w:val="none" w:sz="0" w:space="0" w:color="auto"/>
                <w:right w:val="none" w:sz="0" w:space="0" w:color="auto"/>
              </w:divBdr>
            </w:div>
          </w:divsChild>
        </w:div>
        <w:div w:id="1183009081">
          <w:marLeft w:val="0"/>
          <w:marRight w:val="0"/>
          <w:marTop w:val="0"/>
          <w:marBottom w:val="0"/>
          <w:divBdr>
            <w:top w:val="none" w:sz="0" w:space="0" w:color="auto"/>
            <w:left w:val="none" w:sz="0" w:space="0" w:color="auto"/>
            <w:bottom w:val="none" w:sz="0" w:space="0" w:color="auto"/>
            <w:right w:val="none" w:sz="0" w:space="0" w:color="auto"/>
          </w:divBdr>
        </w:div>
      </w:divsChild>
    </w:div>
    <w:div w:id="1122580951">
      <w:bodyDiv w:val="1"/>
      <w:marLeft w:val="0"/>
      <w:marRight w:val="0"/>
      <w:marTop w:val="0"/>
      <w:marBottom w:val="0"/>
      <w:divBdr>
        <w:top w:val="none" w:sz="0" w:space="0" w:color="auto"/>
        <w:left w:val="none" w:sz="0" w:space="0" w:color="auto"/>
        <w:bottom w:val="none" w:sz="0" w:space="0" w:color="auto"/>
        <w:right w:val="none" w:sz="0" w:space="0" w:color="auto"/>
      </w:divBdr>
      <w:divsChild>
        <w:div w:id="1813399225">
          <w:marLeft w:val="0"/>
          <w:marRight w:val="0"/>
          <w:marTop w:val="0"/>
          <w:marBottom w:val="0"/>
          <w:divBdr>
            <w:top w:val="none" w:sz="0" w:space="0" w:color="auto"/>
            <w:left w:val="none" w:sz="0" w:space="0" w:color="auto"/>
            <w:bottom w:val="none" w:sz="0" w:space="0" w:color="auto"/>
            <w:right w:val="none" w:sz="0" w:space="0" w:color="auto"/>
          </w:divBdr>
          <w:divsChild>
            <w:div w:id="441145586">
              <w:marLeft w:val="0"/>
              <w:marRight w:val="0"/>
              <w:marTop w:val="0"/>
              <w:marBottom w:val="0"/>
              <w:divBdr>
                <w:top w:val="none" w:sz="0" w:space="0" w:color="auto"/>
                <w:left w:val="none" w:sz="0" w:space="0" w:color="auto"/>
                <w:bottom w:val="none" w:sz="0" w:space="0" w:color="auto"/>
                <w:right w:val="none" w:sz="0" w:space="0" w:color="auto"/>
              </w:divBdr>
            </w:div>
          </w:divsChild>
        </w:div>
        <w:div w:id="2015303707">
          <w:marLeft w:val="0"/>
          <w:marRight w:val="0"/>
          <w:marTop w:val="0"/>
          <w:marBottom w:val="0"/>
          <w:divBdr>
            <w:top w:val="none" w:sz="0" w:space="0" w:color="auto"/>
            <w:left w:val="none" w:sz="0" w:space="0" w:color="auto"/>
            <w:bottom w:val="none" w:sz="0" w:space="0" w:color="auto"/>
            <w:right w:val="none" w:sz="0" w:space="0" w:color="auto"/>
          </w:divBdr>
          <w:divsChild>
            <w:div w:id="19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547">
      <w:bodyDiv w:val="1"/>
      <w:marLeft w:val="0"/>
      <w:marRight w:val="0"/>
      <w:marTop w:val="0"/>
      <w:marBottom w:val="0"/>
      <w:divBdr>
        <w:top w:val="none" w:sz="0" w:space="0" w:color="auto"/>
        <w:left w:val="none" w:sz="0" w:space="0" w:color="auto"/>
        <w:bottom w:val="none" w:sz="0" w:space="0" w:color="auto"/>
        <w:right w:val="none" w:sz="0" w:space="0" w:color="auto"/>
      </w:divBdr>
    </w:div>
    <w:div w:id="143898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customXml" Target="../customXml/item2.xml" Id="rId2" /><Relationship Type="http://schemas.openxmlformats.org/officeDocument/2006/relationships/hyperlink" Target="https://beta.ukdataservice.ac.uk/datacatalogue/studies/study?id=8777"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endnotes" Target="end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2.png" Id="R1254aba853e643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990CC8-01C2-466A-A448-F4D1EDB3FC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57566E-5EFE-8F45-B3A6-2C1A24F09EBA}">
  <ds:schemaRefs>
    <ds:schemaRef ds:uri="http://schemas.openxmlformats.org/officeDocument/2006/bibliography"/>
  </ds:schemaRefs>
</ds:datastoreItem>
</file>

<file path=customXml/itemProps3.xml><?xml version="1.0" encoding="utf-8"?>
<ds:datastoreItem xmlns:ds="http://schemas.openxmlformats.org/officeDocument/2006/customXml" ds:itemID="{4E79B5B1-0260-402F-A583-AA1FAB58F348}"/>
</file>

<file path=customXml/itemProps4.xml><?xml version="1.0" encoding="utf-8"?>
<ds:datastoreItem xmlns:ds="http://schemas.openxmlformats.org/officeDocument/2006/customXml" ds:itemID="{B614C0AB-55BF-4231-A044-A456484FB9C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Doran</dc:creator>
  <cp:keywords/>
  <dc:description/>
  <cp:lastModifiedBy>Patty Doran</cp:lastModifiedBy>
  <cp:revision>116</cp:revision>
  <dcterms:created xsi:type="dcterms:W3CDTF">2021-04-28T12:09:00Z</dcterms:created>
  <dcterms:modified xsi:type="dcterms:W3CDTF">2021-04-30T10:15:43Z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